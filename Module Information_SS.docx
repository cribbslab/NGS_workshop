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EB65"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i/>
          <w:iCs/>
          <w:color w:val="000000"/>
          <w:sz w:val="72"/>
          <w:szCs w:val="72"/>
          <w:lang w:val="en-US"/>
        </w:rPr>
        <w:t>Animal models</w:t>
      </w:r>
      <w:r>
        <w:rPr>
          <w:rStyle w:val="eop"/>
          <w:rFonts w:ascii="Calibri" w:hAnsi="Calibri" w:cs="Calibri"/>
          <w:color w:val="000000"/>
          <w:sz w:val="72"/>
          <w:szCs w:val="72"/>
        </w:rPr>
        <w:t> </w:t>
      </w:r>
    </w:p>
    <w:p w14:paraId="196540A2"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lang w:val="en-US"/>
        </w:rPr>
        <w:t>Wednesday,</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October 28</w:t>
      </w:r>
      <w:r>
        <w:rPr>
          <w:rStyle w:val="normaltextrun"/>
          <w:rFonts w:ascii="Calibri" w:hAnsi="Calibri" w:cs="Calibri"/>
          <w:b/>
          <w:bCs/>
          <w:color w:val="FF0000"/>
          <w:sz w:val="25"/>
          <w:szCs w:val="25"/>
          <w:vertAlign w:val="superscript"/>
          <w:lang w:val="en-US"/>
        </w:rPr>
        <w:t>th</w:t>
      </w:r>
      <w:proofErr w:type="gramStart"/>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2020</w:t>
      </w:r>
      <w:proofErr w:type="gramEnd"/>
      <w:r>
        <w:rPr>
          <w:rStyle w:val="eop"/>
          <w:rFonts w:ascii="Calibri" w:hAnsi="Calibri" w:cs="Calibri"/>
          <w:color w:val="FF0000"/>
          <w:sz w:val="32"/>
          <w:szCs w:val="32"/>
        </w:rPr>
        <w:t> </w:t>
      </w:r>
    </w:p>
    <w:p w14:paraId="5C6D5081" w14:textId="77777777" w:rsidR="00953A99" w:rsidRDefault="00666E16" w:rsidP="00953A99">
      <w:pPr>
        <w:pStyle w:val="paragraph"/>
        <w:spacing w:before="0" w:beforeAutospacing="0" w:after="0" w:afterAutospacing="0"/>
        <w:jc w:val="center"/>
        <w:textAlignment w:val="baseline"/>
        <w:rPr>
          <w:rStyle w:val="eop"/>
          <w:rFonts w:ascii="Calibri" w:hAnsi="Calibri" w:cs="Calibri"/>
          <w:color w:val="FF0000"/>
          <w:sz w:val="32"/>
          <w:szCs w:val="32"/>
        </w:rPr>
      </w:pPr>
      <w:r>
        <w:rPr>
          <w:rStyle w:val="normaltextrun"/>
          <w:rFonts w:ascii="Calibri" w:hAnsi="Calibri" w:cs="Calibri"/>
          <w:b/>
          <w:bCs/>
          <w:color w:val="FF0000"/>
          <w:sz w:val="32"/>
          <w:szCs w:val="32"/>
          <w:lang w:val="en-US"/>
        </w:rPr>
        <w:t>Venue:</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Teams</w:t>
      </w:r>
      <w:r>
        <w:rPr>
          <w:rStyle w:val="eop"/>
          <w:rFonts w:ascii="Calibri" w:hAnsi="Calibri" w:cs="Calibri"/>
          <w:color w:val="FF0000"/>
          <w:sz w:val="32"/>
          <w:szCs w:val="32"/>
        </w:rPr>
        <w:t> </w:t>
      </w:r>
    </w:p>
    <w:p w14:paraId="68B653E8" w14:textId="77777777" w:rsidR="00953A99" w:rsidRPr="00953A99" w:rsidRDefault="00953A99" w:rsidP="00953A99">
      <w:pPr>
        <w:pStyle w:val="paragraph"/>
        <w:spacing w:before="0" w:beforeAutospacing="0" w:after="0" w:afterAutospacing="0"/>
        <w:jc w:val="center"/>
        <w:textAlignment w:val="baseline"/>
        <w:rPr>
          <w:rFonts w:ascii="Calibri" w:hAnsi="Calibri" w:cs="Calibri"/>
          <w:b/>
          <w:color w:val="FF0000"/>
          <w:sz w:val="32"/>
          <w:szCs w:val="32"/>
        </w:rPr>
      </w:pPr>
      <w:r w:rsidRPr="00953A99">
        <w:rPr>
          <w:rFonts w:ascii="Calibri" w:hAnsi="Calibri" w:cs="Calibri"/>
          <w:b/>
          <w:color w:val="FF0000"/>
          <w:sz w:val="32"/>
          <w:szCs w:val="32"/>
        </w:rPr>
        <w:t>Facilitator: Claire Pearson</w:t>
      </w:r>
    </w:p>
    <w:p w14:paraId="35BDCC77"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FF0000"/>
          <w:sz w:val="32"/>
          <w:szCs w:val="32"/>
        </w:rPr>
        <w:t> </w:t>
      </w:r>
    </w:p>
    <w:p w14:paraId="4D59BB42"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10:30am:</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Speaker:</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 xml:space="preserve">Eirini </w:t>
      </w:r>
      <w:proofErr w:type="spellStart"/>
      <w:r>
        <w:rPr>
          <w:rStyle w:val="normaltextrun"/>
          <w:rFonts w:ascii="Calibri" w:hAnsi="Calibri" w:cs="Calibri"/>
          <w:b/>
          <w:bCs/>
          <w:sz w:val="26"/>
          <w:szCs w:val="26"/>
          <w:lang w:val="en-US"/>
        </w:rPr>
        <w:t>Pantazi</w:t>
      </w:r>
      <w:proofErr w:type="spellEnd"/>
      <w:r>
        <w:rPr>
          <w:rStyle w:val="eop"/>
          <w:rFonts w:ascii="Calibri" w:hAnsi="Calibri" w:cs="Calibri"/>
          <w:sz w:val="26"/>
          <w:szCs w:val="26"/>
        </w:rPr>
        <w:t> </w:t>
      </w:r>
    </w:p>
    <w:p w14:paraId="0671BE81"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Introduction to in vivo research and transgenic mice</w:t>
      </w:r>
      <w:r>
        <w:rPr>
          <w:rStyle w:val="eop"/>
          <w:rFonts w:ascii="Calibri" w:hAnsi="Calibri" w:cs="Calibri"/>
          <w:sz w:val="26"/>
          <w:szCs w:val="26"/>
        </w:rPr>
        <w:t> </w:t>
      </w:r>
    </w:p>
    <w:p w14:paraId="54A60113"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 xml:space="preserve">Most animal research in Oxford is conducted on mice. This lecture will </w:t>
      </w:r>
      <w:proofErr w:type="gramStart"/>
      <w:r>
        <w:rPr>
          <w:rStyle w:val="normaltextrun"/>
          <w:rFonts w:ascii="Calibri" w:hAnsi="Calibri" w:cs="Calibri"/>
          <w:sz w:val="26"/>
          <w:szCs w:val="26"/>
          <w:lang w:val="en-US"/>
        </w:rPr>
        <w:t>provide an introduction to</w:t>
      </w:r>
      <w:proofErr w:type="gramEnd"/>
      <w:r>
        <w:rPr>
          <w:rStyle w:val="normaltextrun"/>
          <w:rFonts w:ascii="Calibri" w:hAnsi="Calibri" w:cs="Calibri"/>
          <w:sz w:val="26"/>
          <w:szCs w:val="26"/>
          <w:lang w:val="en-US"/>
        </w:rPr>
        <w:t xml:space="preserve"> working with animals and</w:t>
      </w:r>
      <w:r>
        <w:rPr>
          <w:rStyle w:val="apple-converted-space"/>
          <w:rFonts w:ascii="Calibri" w:hAnsi="Calibri" w:cs="Calibri"/>
          <w:sz w:val="26"/>
          <w:szCs w:val="26"/>
          <w:lang w:val="en-US"/>
        </w:rPr>
        <w:t> </w:t>
      </w:r>
      <w:r>
        <w:rPr>
          <w:rStyle w:val="normaltextrun"/>
          <w:rFonts w:ascii="Calibri" w:hAnsi="Calibri" w:cs="Calibri"/>
          <w:color w:val="000000"/>
          <w:sz w:val="26"/>
          <w:szCs w:val="26"/>
        </w:rPr>
        <w:t>the processes involved in attaining the required permissions and licenses.</w:t>
      </w:r>
      <w:r>
        <w:rPr>
          <w:rStyle w:val="eop"/>
          <w:rFonts w:ascii="Calibri" w:hAnsi="Calibri" w:cs="Calibri"/>
          <w:color w:val="000000"/>
          <w:sz w:val="26"/>
          <w:szCs w:val="26"/>
        </w:rPr>
        <w:t> </w:t>
      </w:r>
    </w:p>
    <w:p w14:paraId="7F84282A"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0C05D38A"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11am:</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Speaker:</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 xml:space="preserve">Joy </w:t>
      </w:r>
      <w:proofErr w:type="spellStart"/>
      <w:r>
        <w:rPr>
          <w:rStyle w:val="normaltextrun"/>
          <w:rFonts w:ascii="Calibri" w:hAnsi="Calibri" w:cs="Calibri"/>
          <w:b/>
          <w:bCs/>
          <w:sz w:val="26"/>
          <w:szCs w:val="26"/>
          <w:lang w:val="en-US"/>
        </w:rPr>
        <w:t>Ogbechi</w:t>
      </w:r>
      <w:proofErr w:type="spellEnd"/>
      <w:r>
        <w:rPr>
          <w:rStyle w:val="normaltextrun"/>
          <w:rFonts w:ascii="Calibri" w:hAnsi="Calibri" w:cs="Calibri"/>
          <w:b/>
          <w:bCs/>
          <w:sz w:val="26"/>
          <w:szCs w:val="26"/>
          <w:lang w:val="en-US"/>
        </w:rPr>
        <w:t> </w:t>
      </w:r>
      <w:r>
        <w:rPr>
          <w:rStyle w:val="eop"/>
          <w:rFonts w:ascii="Calibri" w:hAnsi="Calibri" w:cs="Calibri"/>
          <w:sz w:val="26"/>
          <w:szCs w:val="26"/>
        </w:rPr>
        <w:t> </w:t>
      </w:r>
    </w:p>
    <w:p w14:paraId="56910769"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Musculoskeletal disease models</w:t>
      </w:r>
      <w:r>
        <w:rPr>
          <w:rStyle w:val="eop"/>
          <w:rFonts w:ascii="Calibri" w:hAnsi="Calibri" w:cs="Calibri"/>
          <w:sz w:val="26"/>
          <w:szCs w:val="26"/>
        </w:rPr>
        <w:t> </w:t>
      </w:r>
    </w:p>
    <w:p w14:paraId="14D61C6A"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There are several different models of musculoskeletal diseases, and we will cover some of the more common models, including key points to consider when selecting the most appropriate model to use. </w:t>
      </w:r>
      <w:r>
        <w:rPr>
          <w:rStyle w:val="eop"/>
          <w:rFonts w:ascii="Calibri" w:hAnsi="Calibri" w:cs="Calibri"/>
          <w:sz w:val="26"/>
          <w:szCs w:val="26"/>
        </w:rPr>
        <w:t> </w:t>
      </w:r>
    </w:p>
    <w:p w14:paraId="750CDD1B"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098B4368"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11:30am:</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Speaker:</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Matthias Friedrich</w:t>
      </w:r>
      <w:r>
        <w:rPr>
          <w:rStyle w:val="eop"/>
          <w:rFonts w:ascii="Calibri" w:hAnsi="Calibri" w:cs="Calibri"/>
          <w:sz w:val="26"/>
          <w:szCs w:val="26"/>
        </w:rPr>
        <w:t> </w:t>
      </w:r>
    </w:p>
    <w:p w14:paraId="3EA5A427"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 </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In vivo models of gastroenterology </w:t>
      </w:r>
      <w:r>
        <w:rPr>
          <w:rStyle w:val="eop"/>
          <w:rFonts w:ascii="Calibri" w:hAnsi="Calibri" w:cs="Calibri"/>
          <w:sz w:val="26"/>
          <w:szCs w:val="26"/>
        </w:rPr>
        <w:t> </w:t>
      </w:r>
    </w:p>
    <w:p w14:paraId="73974EEC"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There are several different models of inflammatory bowel diseases, and we will cover some of the more common models, including key points to consider when selecting the most appropriate model to use. </w:t>
      </w:r>
      <w:r>
        <w:rPr>
          <w:rStyle w:val="eop"/>
          <w:rFonts w:ascii="Calibri" w:hAnsi="Calibri" w:cs="Calibri"/>
          <w:sz w:val="26"/>
          <w:szCs w:val="26"/>
        </w:rPr>
        <w:t> </w:t>
      </w:r>
    </w:p>
    <w:p w14:paraId="0EBB9D03"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4E833782"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i/>
          <w:iCs/>
          <w:sz w:val="26"/>
          <w:szCs w:val="26"/>
          <w:u w:val="single"/>
          <w:lang w:val="en-US"/>
        </w:rPr>
        <w:t>Break for lunch</w:t>
      </w:r>
      <w:r>
        <w:rPr>
          <w:rStyle w:val="eop"/>
          <w:rFonts w:ascii="Calibri" w:hAnsi="Calibri" w:cs="Calibri"/>
          <w:sz w:val="26"/>
          <w:szCs w:val="26"/>
        </w:rPr>
        <w:t> </w:t>
      </w:r>
    </w:p>
    <w:p w14:paraId="1AF551A4"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eop"/>
          <w:color w:val="000000"/>
          <w:sz w:val="26"/>
          <w:szCs w:val="26"/>
        </w:rPr>
        <w:t> </w:t>
      </w:r>
    </w:p>
    <w:p w14:paraId="5049CB22"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6"/>
          <w:szCs w:val="26"/>
        </w:rPr>
        <w:t>1pm: Speaker: James Swann</w:t>
      </w:r>
      <w:r>
        <w:rPr>
          <w:rStyle w:val="eop"/>
          <w:rFonts w:ascii="Calibri" w:hAnsi="Calibri" w:cs="Calibri"/>
          <w:color w:val="000000"/>
          <w:sz w:val="26"/>
          <w:szCs w:val="26"/>
        </w:rPr>
        <w:t> </w:t>
      </w:r>
    </w:p>
    <w:p w14:paraId="3A02A6ED"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6"/>
          <w:szCs w:val="26"/>
        </w:rPr>
        <w:t>Title: Colony management</w:t>
      </w:r>
      <w:r>
        <w:rPr>
          <w:rStyle w:val="eop"/>
          <w:rFonts w:ascii="Calibri" w:hAnsi="Calibri" w:cs="Calibri"/>
          <w:color w:val="000000"/>
          <w:sz w:val="26"/>
          <w:szCs w:val="26"/>
        </w:rPr>
        <w:t> </w:t>
      </w:r>
    </w:p>
    <w:p w14:paraId="12CAA831"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 xml:space="preserve">When performing animal </w:t>
      </w:r>
      <w:proofErr w:type="gramStart"/>
      <w:r>
        <w:rPr>
          <w:rStyle w:val="normaltextrun"/>
          <w:rFonts w:ascii="Calibri" w:hAnsi="Calibri" w:cs="Calibri"/>
          <w:sz w:val="26"/>
          <w:szCs w:val="26"/>
          <w:lang w:val="en-US"/>
        </w:rPr>
        <w:t>experiments</w:t>
      </w:r>
      <w:proofErr w:type="gramEnd"/>
      <w:r>
        <w:rPr>
          <w:rStyle w:val="normaltextrun"/>
          <w:rFonts w:ascii="Calibri" w:hAnsi="Calibri" w:cs="Calibri"/>
          <w:sz w:val="26"/>
          <w:szCs w:val="26"/>
          <w:lang w:val="en-US"/>
        </w:rPr>
        <w:t xml:space="preserve"> it is a legal requirement to work towards the 3Rs, and these can also enhance the scientific data output. This lecture will discuss some of the best ways to achieve good results without compromising welfare.</w:t>
      </w:r>
      <w:r>
        <w:rPr>
          <w:rStyle w:val="eop"/>
          <w:rFonts w:ascii="Calibri" w:hAnsi="Calibri" w:cs="Calibri"/>
          <w:sz w:val="26"/>
          <w:szCs w:val="26"/>
        </w:rPr>
        <w:t> </w:t>
      </w:r>
    </w:p>
    <w:p w14:paraId="03A32E54"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26350DC8"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1:30pm: Speaker: Emily Thornton</w:t>
      </w:r>
      <w:r>
        <w:rPr>
          <w:rStyle w:val="eop"/>
          <w:rFonts w:ascii="Calibri" w:hAnsi="Calibri" w:cs="Calibri"/>
          <w:sz w:val="26"/>
          <w:szCs w:val="26"/>
        </w:rPr>
        <w:t> </w:t>
      </w:r>
    </w:p>
    <w:p w14:paraId="5C5E6D26"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 In vivo imaging</w:t>
      </w:r>
      <w:r>
        <w:rPr>
          <w:rStyle w:val="eop"/>
          <w:rFonts w:ascii="Calibri" w:hAnsi="Calibri" w:cs="Calibri"/>
          <w:sz w:val="26"/>
          <w:szCs w:val="26"/>
        </w:rPr>
        <w:t> </w:t>
      </w:r>
    </w:p>
    <w:p w14:paraId="2D8E2D30"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In vivo microscopy is a tool that that provides an opportunity to look at the behavior of cells within tissues.</w:t>
      </w:r>
      <w:r>
        <w:rPr>
          <w:rStyle w:val="apple-converted-space"/>
          <w:rFonts w:ascii="Calibri" w:hAnsi="Calibri" w:cs="Calibri"/>
          <w:sz w:val="26"/>
          <w:szCs w:val="26"/>
          <w:lang w:val="en-US"/>
        </w:rPr>
        <w:t> </w:t>
      </w:r>
      <w:r>
        <w:rPr>
          <w:rStyle w:val="normaltextrun"/>
          <w:rFonts w:ascii="Calibri" w:hAnsi="Calibri" w:cs="Calibri"/>
          <w:sz w:val="26"/>
          <w:szCs w:val="26"/>
          <w:lang w:val="en-US"/>
        </w:rPr>
        <w:t xml:space="preserve">This lecture will </w:t>
      </w:r>
      <w:proofErr w:type="gramStart"/>
      <w:r>
        <w:rPr>
          <w:rStyle w:val="normaltextrun"/>
          <w:rFonts w:ascii="Calibri" w:hAnsi="Calibri" w:cs="Calibri"/>
          <w:sz w:val="26"/>
          <w:szCs w:val="26"/>
          <w:lang w:val="en-US"/>
        </w:rPr>
        <w:t>provide an introduction to</w:t>
      </w:r>
      <w:proofErr w:type="gramEnd"/>
      <w:r>
        <w:rPr>
          <w:rStyle w:val="apple-converted-space"/>
          <w:rFonts w:ascii="Calibri" w:hAnsi="Calibri" w:cs="Calibri"/>
          <w:sz w:val="26"/>
          <w:szCs w:val="26"/>
          <w:lang w:val="en-US"/>
        </w:rPr>
        <w:t> </w:t>
      </w:r>
      <w:r>
        <w:rPr>
          <w:rStyle w:val="normaltextrun"/>
          <w:rFonts w:ascii="Calibri" w:hAnsi="Calibri" w:cs="Calibri"/>
          <w:sz w:val="26"/>
          <w:szCs w:val="26"/>
          <w:lang w:val="en-US"/>
        </w:rPr>
        <w:t>what</w:t>
      </w:r>
      <w:r>
        <w:rPr>
          <w:rStyle w:val="apple-converted-space"/>
          <w:rFonts w:ascii="Calibri" w:hAnsi="Calibri" w:cs="Calibri"/>
          <w:sz w:val="26"/>
          <w:szCs w:val="26"/>
          <w:lang w:val="en-US"/>
        </w:rPr>
        <w:t> </w:t>
      </w:r>
      <w:r>
        <w:rPr>
          <w:rStyle w:val="normaltextrun"/>
          <w:rFonts w:ascii="Calibri" w:hAnsi="Calibri" w:cs="Calibri"/>
          <w:sz w:val="26"/>
          <w:szCs w:val="26"/>
          <w:lang w:val="en-US"/>
        </w:rPr>
        <w:t>facilities are available and what</w:t>
      </w:r>
      <w:r>
        <w:rPr>
          <w:rStyle w:val="apple-converted-space"/>
          <w:rFonts w:ascii="Calibri" w:hAnsi="Calibri" w:cs="Calibri"/>
          <w:sz w:val="26"/>
          <w:szCs w:val="26"/>
          <w:lang w:val="en-US"/>
        </w:rPr>
        <w:t> </w:t>
      </w:r>
      <w:r>
        <w:rPr>
          <w:rStyle w:val="normaltextrun"/>
          <w:rFonts w:ascii="Calibri" w:hAnsi="Calibri" w:cs="Calibri"/>
          <w:sz w:val="26"/>
          <w:szCs w:val="26"/>
          <w:lang w:val="en-US"/>
        </w:rPr>
        <w:t>can be achieved</w:t>
      </w:r>
      <w:r>
        <w:rPr>
          <w:rStyle w:val="apple-converted-space"/>
          <w:rFonts w:ascii="Calibri" w:hAnsi="Calibri" w:cs="Calibri"/>
          <w:sz w:val="26"/>
          <w:szCs w:val="26"/>
          <w:lang w:val="en-US"/>
        </w:rPr>
        <w:t> </w:t>
      </w:r>
      <w:r>
        <w:rPr>
          <w:rStyle w:val="normaltextrun"/>
          <w:rFonts w:ascii="Calibri" w:hAnsi="Calibri" w:cs="Calibri"/>
          <w:sz w:val="26"/>
          <w:szCs w:val="26"/>
          <w:lang w:val="en-US"/>
        </w:rPr>
        <w:t>with them.</w:t>
      </w:r>
      <w:r>
        <w:rPr>
          <w:rStyle w:val="eop"/>
          <w:rFonts w:ascii="Calibri" w:hAnsi="Calibri" w:cs="Calibri"/>
          <w:sz w:val="26"/>
          <w:szCs w:val="26"/>
        </w:rPr>
        <w:t> </w:t>
      </w:r>
    </w:p>
    <w:p w14:paraId="426850DF"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36F34AF6"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2pm: Speaker: Claire Pearson</w:t>
      </w:r>
      <w:r>
        <w:rPr>
          <w:rStyle w:val="eop"/>
          <w:rFonts w:ascii="Calibri" w:hAnsi="Calibri" w:cs="Calibri"/>
          <w:sz w:val="26"/>
          <w:szCs w:val="26"/>
        </w:rPr>
        <w:t> </w:t>
      </w:r>
    </w:p>
    <w:p w14:paraId="2E8F91F1"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 Working with germ free models</w:t>
      </w:r>
      <w:r>
        <w:rPr>
          <w:rStyle w:val="apple-converted-space"/>
          <w:rFonts w:ascii="Calibri" w:hAnsi="Calibri" w:cs="Calibri"/>
          <w:b/>
          <w:bCs/>
          <w:sz w:val="26"/>
          <w:szCs w:val="26"/>
          <w:lang w:val="en-US"/>
        </w:rPr>
        <w:t> </w:t>
      </w:r>
      <w:r>
        <w:rPr>
          <w:rStyle w:val="normaltextrun"/>
          <w:rFonts w:ascii="Calibri" w:hAnsi="Calibri" w:cs="Calibri"/>
          <w:b/>
          <w:bCs/>
          <w:sz w:val="26"/>
          <w:szCs w:val="26"/>
          <w:lang w:val="en-US"/>
        </w:rPr>
        <w:t>and UK legislation</w:t>
      </w:r>
      <w:r>
        <w:rPr>
          <w:rStyle w:val="eop"/>
          <w:rFonts w:ascii="Calibri" w:hAnsi="Calibri" w:cs="Calibri"/>
          <w:sz w:val="26"/>
          <w:szCs w:val="26"/>
        </w:rPr>
        <w:t> </w:t>
      </w:r>
    </w:p>
    <w:p w14:paraId="54DE8478"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lastRenderedPageBreak/>
        <w:t>Working with animals that</w:t>
      </w:r>
      <w:r>
        <w:rPr>
          <w:rStyle w:val="apple-converted-space"/>
          <w:rFonts w:ascii="Calibri" w:hAnsi="Calibri" w:cs="Calibri"/>
          <w:sz w:val="26"/>
          <w:szCs w:val="26"/>
          <w:lang w:val="en-US"/>
        </w:rPr>
        <w:t> </w:t>
      </w:r>
      <w:r>
        <w:rPr>
          <w:rStyle w:val="normaltextrun"/>
          <w:rFonts w:ascii="Calibri" w:hAnsi="Calibri" w:cs="Calibri"/>
          <w:sz w:val="26"/>
          <w:szCs w:val="26"/>
          <w:lang w:val="en-US"/>
        </w:rPr>
        <w:t>have no</w:t>
      </w:r>
      <w:r>
        <w:rPr>
          <w:rStyle w:val="apple-converted-space"/>
          <w:rFonts w:ascii="Calibri" w:hAnsi="Calibri" w:cs="Calibri"/>
          <w:sz w:val="26"/>
          <w:szCs w:val="26"/>
          <w:lang w:val="en-US"/>
        </w:rPr>
        <w:t> </w:t>
      </w:r>
      <w:r>
        <w:rPr>
          <w:rStyle w:val="normaltextrun"/>
          <w:rFonts w:ascii="Calibri" w:hAnsi="Calibri" w:cs="Calibri"/>
          <w:sz w:val="26"/>
          <w:szCs w:val="26"/>
          <w:lang w:val="en-US"/>
        </w:rPr>
        <w:t>or</w:t>
      </w:r>
      <w:r>
        <w:rPr>
          <w:rStyle w:val="apple-converted-space"/>
          <w:rFonts w:ascii="Calibri" w:hAnsi="Calibri" w:cs="Calibri"/>
          <w:sz w:val="26"/>
          <w:szCs w:val="26"/>
          <w:lang w:val="en-US"/>
        </w:rPr>
        <w:t> </w:t>
      </w:r>
      <w:r>
        <w:rPr>
          <w:rStyle w:val="normaltextrun"/>
          <w:rFonts w:ascii="Calibri" w:hAnsi="Calibri" w:cs="Calibri"/>
          <w:sz w:val="26"/>
          <w:szCs w:val="26"/>
          <w:lang w:val="en-US"/>
        </w:rPr>
        <w:t>very limited bacterial species</w:t>
      </w:r>
      <w:r>
        <w:rPr>
          <w:rStyle w:val="apple-converted-space"/>
          <w:rFonts w:ascii="Calibri" w:hAnsi="Calibri" w:cs="Calibri"/>
          <w:sz w:val="26"/>
          <w:szCs w:val="26"/>
          <w:lang w:val="en-US"/>
        </w:rPr>
        <w:t> </w:t>
      </w:r>
      <w:r>
        <w:rPr>
          <w:rStyle w:val="normaltextrun"/>
          <w:rFonts w:ascii="Calibri" w:hAnsi="Calibri" w:cs="Calibri"/>
          <w:sz w:val="26"/>
          <w:szCs w:val="26"/>
          <w:lang w:val="en-US"/>
        </w:rPr>
        <w:t>can provide valuable information on the role of the microbiome in disease. However, such work has its own challenges, and we will discuss</w:t>
      </w:r>
      <w:r>
        <w:rPr>
          <w:rStyle w:val="apple-converted-space"/>
          <w:rFonts w:ascii="Calibri" w:hAnsi="Calibri" w:cs="Calibri"/>
          <w:sz w:val="26"/>
          <w:szCs w:val="26"/>
          <w:lang w:val="en-US"/>
        </w:rPr>
        <w:t> </w:t>
      </w:r>
      <w:r>
        <w:rPr>
          <w:rStyle w:val="normaltextrun"/>
          <w:rFonts w:ascii="Calibri" w:hAnsi="Calibri" w:cs="Calibri"/>
          <w:sz w:val="26"/>
          <w:szCs w:val="26"/>
          <w:lang w:val="en-US"/>
        </w:rPr>
        <w:t>the pros and cons of germ-free work.</w:t>
      </w:r>
    </w:p>
    <w:p w14:paraId="778CD917" w14:textId="77777777" w:rsidR="002111F0" w:rsidRDefault="002111F0" w:rsidP="00666E16">
      <w:pPr>
        <w:pStyle w:val="paragraph"/>
        <w:spacing w:before="0" w:beforeAutospacing="0" w:after="0" w:afterAutospacing="0"/>
        <w:jc w:val="center"/>
        <w:textAlignment w:val="baseline"/>
        <w:rPr>
          <w:rStyle w:val="normaltextrun"/>
          <w:rFonts w:ascii="Calibri" w:hAnsi="Calibri" w:cs="Calibri"/>
          <w:b/>
          <w:bCs/>
          <w:i/>
          <w:iCs/>
          <w:color w:val="000000"/>
          <w:sz w:val="72"/>
          <w:szCs w:val="72"/>
          <w:lang w:val="en-US"/>
        </w:rPr>
      </w:pPr>
    </w:p>
    <w:p w14:paraId="71713DF7"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i/>
          <w:iCs/>
          <w:color w:val="000000"/>
          <w:sz w:val="72"/>
          <w:szCs w:val="72"/>
          <w:lang w:val="en-US"/>
        </w:rPr>
        <w:t>Exploring Immunology</w:t>
      </w:r>
      <w:r>
        <w:rPr>
          <w:rStyle w:val="eop"/>
          <w:rFonts w:ascii="Calibri" w:hAnsi="Calibri" w:cs="Calibri"/>
          <w:color w:val="000000"/>
          <w:sz w:val="72"/>
          <w:szCs w:val="72"/>
        </w:rPr>
        <w:t> </w:t>
      </w:r>
    </w:p>
    <w:p w14:paraId="20631B41"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lang w:val="en-US"/>
        </w:rPr>
        <w:t>Thursday 5</w:t>
      </w:r>
      <w:r>
        <w:rPr>
          <w:rStyle w:val="normaltextrun"/>
          <w:rFonts w:ascii="Calibri" w:hAnsi="Calibri" w:cs="Calibri"/>
          <w:b/>
          <w:bCs/>
          <w:color w:val="FF0000"/>
          <w:sz w:val="20"/>
          <w:szCs w:val="20"/>
          <w:vertAlign w:val="superscript"/>
          <w:lang w:val="en-US"/>
        </w:rPr>
        <w:t>th</w:t>
      </w:r>
      <w:r>
        <w:rPr>
          <w:rStyle w:val="normaltextrun"/>
          <w:rFonts w:ascii="Calibri" w:hAnsi="Calibri" w:cs="Calibri"/>
          <w:b/>
          <w:bCs/>
          <w:color w:val="FF0000"/>
          <w:sz w:val="32"/>
          <w:szCs w:val="32"/>
          <w:lang w:val="en-US"/>
        </w:rPr>
        <w:t> &amp; Thursday 12</w:t>
      </w:r>
      <w:r>
        <w:rPr>
          <w:rStyle w:val="normaltextrun"/>
          <w:rFonts w:ascii="Calibri" w:hAnsi="Calibri" w:cs="Calibri"/>
          <w:b/>
          <w:bCs/>
          <w:color w:val="FF0000"/>
          <w:sz w:val="25"/>
          <w:szCs w:val="25"/>
          <w:vertAlign w:val="superscript"/>
          <w:lang w:val="en-US"/>
        </w:rPr>
        <w:t>th</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November 2020, 10am-12.15pm</w:t>
      </w:r>
      <w:r>
        <w:rPr>
          <w:rStyle w:val="normaltextrun"/>
          <w:rFonts w:ascii="Calibri" w:hAnsi="Calibri" w:cs="Calibri"/>
          <w:color w:val="FF0000"/>
          <w:sz w:val="32"/>
          <w:szCs w:val="32"/>
        </w:rPr>
        <w:t> </w:t>
      </w:r>
      <w:r>
        <w:rPr>
          <w:rStyle w:val="eop"/>
          <w:rFonts w:ascii="Calibri" w:hAnsi="Calibri" w:cs="Calibri"/>
          <w:color w:val="FF0000"/>
          <w:sz w:val="32"/>
          <w:szCs w:val="32"/>
        </w:rPr>
        <w:t> </w:t>
      </w:r>
    </w:p>
    <w:p w14:paraId="15193D18"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lang w:val="en-US"/>
        </w:rPr>
        <w:t>Via Zoom – link will be sent prior to session</w:t>
      </w:r>
      <w:r>
        <w:rPr>
          <w:rStyle w:val="eop"/>
          <w:rFonts w:ascii="Calibri" w:hAnsi="Calibri" w:cs="Calibri"/>
          <w:color w:val="FF0000"/>
          <w:sz w:val="32"/>
          <w:szCs w:val="32"/>
        </w:rPr>
        <w:t> </w:t>
      </w:r>
    </w:p>
    <w:p w14:paraId="04498934"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shd w:val="clear" w:color="auto" w:fill="FFFFFF"/>
          <w:lang w:val="en-US"/>
        </w:rPr>
        <w:t>Facilitators: Dr Anna</w:t>
      </w:r>
      <w:r>
        <w:rPr>
          <w:rStyle w:val="apple-converted-space"/>
          <w:rFonts w:ascii="Calibri" w:hAnsi="Calibri" w:cs="Calibri"/>
          <w:b/>
          <w:bCs/>
          <w:color w:val="FF0000"/>
          <w:sz w:val="32"/>
          <w:szCs w:val="32"/>
          <w:shd w:val="clear" w:color="auto" w:fill="FFFFFF"/>
          <w:lang w:val="en-US"/>
        </w:rPr>
        <w:t> </w:t>
      </w:r>
      <w:r>
        <w:rPr>
          <w:rStyle w:val="normaltextrun"/>
          <w:rFonts w:ascii="Calibri" w:hAnsi="Calibri" w:cs="Calibri"/>
          <w:b/>
          <w:bCs/>
          <w:color w:val="FF0000"/>
          <w:sz w:val="32"/>
          <w:szCs w:val="32"/>
          <w:shd w:val="clear" w:color="auto" w:fill="FFFFFF"/>
          <w:lang w:val="en-US"/>
        </w:rPr>
        <w:t xml:space="preserve">Ridley &amp; Dr Nicole </w:t>
      </w:r>
      <w:proofErr w:type="spellStart"/>
      <w:r>
        <w:rPr>
          <w:rStyle w:val="normaltextrun"/>
          <w:rFonts w:ascii="Calibri" w:hAnsi="Calibri" w:cs="Calibri"/>
          <w:b/>
          <w:bCs/>
          <w:color w:val="FF0000"/>
          <w:sz w:val="32"/>
          <w:szCs w:val="32"/>
          <w:shd w:val="clear" w:color="auto" w:fill="FFFFFF"/>
          <w:lang w:val="en-US"/>
        </w:rPr>
        <w:t>Yager</w:t>
      </w:r>
      <w:proofErr w:type="spellEnd"/>
      <w:r>
        <w:rPr>
          <w:rStyle w:val="eop"/>
          <w:rFonts w:ascii="Calibri" w:hAnsi="Calibri" w:cs="Calibri"/>
          <w:color w:val="FF0000"/>
          <w:sz w:val="32"/>
          <w:szCs w:val="32"/>
        </w:rPr>
        <w:t> </w:t>
      </w:r>
    </w:p>
    <w:p w14:paraId="14214E4F"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FF0000"/>
          <w:sz w:val="32"/>
          <w:szCs w:val="32"/>
        </w:rPr>
        <w:t> </w:t>
      </w:r>
    </w:p>
    <w:p w14:paraId="5CC5EBF0"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In</w:t>
      </w:r>
      <w:r>
        <w:rPr>
          <w:rStyle w:val="apple-converted-space"/>
          <w:rFonts w:ascii="Calibri" w:hAnsi="Calibri" w:cs="Calibri"/>
          <w:sz w:val="26"/>
          <w:szCs w:val="26"/>
          <w:lang w:val="en-US"/>
        </w:rPr>
        <w:t> </w:t>
      </w:r>
      <w:r>
        <w:rPr>
          <w:rStyle w:val="normaltextrun"/>
          <w:rFonts w:ascii="Calibri" w:hAnsi="Calibri" w:cs="Calibri"/>
          <w:sz w:val="26"/>
          <w:szCs w:val="26"/>
          <w:lang w:val="en-US"/>
        </w:rPr>
        <w:t>this interactive workshop, spread</w:t>
      </w:r>
      <w:r>
        <w:rPr>
          <w:rStyle w:val="apple-converted-space"/>
          <w:rFonts w:ascii="Calibri" w:hAnsi="Calibri" w:cs="Calibri"/>
          <w:sz w:val="26"/>
          <w:szCs w:val="26"/>
          <w:lang w:val="en-US"/>
        </w:rPr>
        <w:t> </w:t>
      </w:r>
      <w:r>
        <w:rPr>
          <w:rStyle w:val="normaltextrun"/>
          <w:rFonts w:ascii="Calibri" w:hAnsi="Calibri" w:cs="Calibri"/>
          <w:sz w:val="26"/>
          <w:szCs w:val="26"/>
          <w:lang w:val="en-US"/>
        </w:rPr>
        <w:t>over two sessions, we</w:t>
      </w:r>
      <w:r>
        <w:rPr>
          <w:rStyle w:val="apple-converted-space"/>
          <w:rFonts w:ascii="Calibri" w:hAnsi="Calibri" w:cs="Calibri"/>
          <w:sz w:val="26"/>
          <w:szCs w:val="26"/>
          <w:lang w:val="en-US"/>
        </w:rPr>
        <w:t> </w:t>
      </w:r>
      <w:r>
        <w:rPr>
          <w:rStyle w:val="normaltextrun"/>
          <w:rFonts w:ascii="Calibri" w:hAnsi="Calibri" w:cs="Calibri"/>
          <w:sz w:val="26"/>
          <w:szCs w:val="26"/>
          <w:lang w:val="en-US"/>
        </w:rPr>
        <w:t>will look at how the</w:t>
      </w:r>
      <w:r>
        <w:rPr>
          <w:rStyle w:val="apple-converted-space"/>
          <w:rFonts w:ascii="Calibri" w:hAnsi="Calibri" w:cs="Calibri"/>
          <w:sz w:val="26"/>
          <w:szCs w:val="26"/>
          <w:lang w:val="en-US"/>
        </w:rPr>
        <w:t> </w:t>
      </w:r>
      <w:r>
        <w:rPr>
          <w:rStyle w:val="normaltextrun"/>
          <w:rFonts w:ascii="Calibri" w:hAnsi="Calibri" w:cs="Calibri"/>
          <w:sz w:val="26"/>
          <w:szCs w:val="26"/>
          <w:lang w:val="en-US"/>
        </w:rPr>
        <w:t>immune system functions in homeostasis, how it acts to protect us from pathogenic infection and how dysregulation of the immune system can have serious consequences. </w:t>
      </w:r>
      <w:r>
        <w:rPr>
          <w:rStyle w:val="eop"/>
          <w:rFonts w:ascii="Calibri" w:hAnsi="Calibri" w:cs="Calibri"/>
          <w:sz w:val="26"/>
          <w:szCs w:val="26"/>
        </w:rPr>
        <w:t> </w:t>
      </w:r>
    </w:p>
    <w:p w14:paraId="2FF93BB7"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0774BA0B"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18"/>
          <w:szCs w:val="18"/>
        </w:rPr>
        <w:t> </w:t>
      </w:r>
    </w:p>
    <w:p w14:paraId="2411F451"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Thursday 5th November</w:t>
      </w:r>
      <w:r>
        <w:rPr>
          <w:rStyle w:val="eop"/>
          <w:rFonts w:ascii="Calibri" w:hAnsi="Calibri" w:cs="Calibri"/>
          <w:sz w:val="26"/>
          <w:szCs w:val="26"/>
        </w:rPr>
        <w:t> </w:t>
      </w:r>
    </w:p>
    <w:p w14:paraId="5FD6835E"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10:00am: Speaker: Anna Ridley</w:t>
      </w:r>
      <w:r>
        <w:rPr>
          <w:rStyle w:val="normaltextrun"/>
          <w:rFonts w:ascii="Calibri" w:hAnsi="Calibri" w:cs="Calibri"/>
          <w:sz w:val="26"/>
          <w:szCs w:val="26"/>
        </w:rPr>
        <w:t> </w:t>
      </w:r>
      <w:r>
        <w:rPr>
          <w:rStyle w:val="eop"/>
          <w:rFonts w:ascii="Calibri" w:hAnsi="Calibri" w:cs="Calibri"/>
          <w:sz w:val="26"/>
          <w:szCs w:val="26"/>
        </w:rPr>
        <w:t> </w:t>
      </w:r>
    </w:p>
    <w:p w14:paraId="437A92FA"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 Building an immune system</w:t>
      </w:r>
      <w:r>
        <w:rPr>
          <w:rStyle w:val="eop"/>
          <w:rFonts w:ascii="Calibri" w:hAnsi="Calibri" w:cs="Calibri"/>
          <w:sz w:val="26"/>
          <w:szCs w:val="26"/>
        </w:rPr>
        <w:t> </w:t>
      </w:r>
    </w:p>
    <w:p w14:paraId="506554E4"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In this session we will</w:t>
      </w:r>
      <w:r>
        <w:rPr>
          <w:rStyle w:val="apple-converted-space"/>
          <w:rFonts w:ascii="Calibri" w:hAnsi="Calibri" w:cs="Calibri"/>
          <w:sz w:val="26"/>
          <w:szCs w:val="26"/>
          <w:lang w:val="en-US"/>
        </w:rPr>
        <w:t> </w:t>
      </w:r>
      <w:r>
        <w:rPr>
          <w:rStyle w:val="normaltextrun"/>
          <w:rFonts w:ascii="Calibri" w:hAnsi="Calibri" w:cs="Calibri"/>
          <w:sz w:val="26"/>
          <w:szCs w:val="26"/>
          <w:lang w:val="en-US"/>
        </w:rPr>
        <w:t>examine</w:t>
      </w:r>
      <w:r>
        <w:rPr>
          <w:rStyle w:val="apple-converted-space"/>
          <w:rFonts w:ascii="Calibri" w:hAnsi="Calibri" w:cs="Calibri"/>
          <w:sz w:val="26"/>
          <w:szCs w:val="26"/>
          <w:lang w:val="en-US"/>
        </w:rPr>
        <w:t> </w:t>
      </w:r>
      <w:r>
        <w:rPr>
          <w:rStyle w:val="normaltextrun"/>
          <w:rFonts w:ascii="Calibri" w:hAnsi="Calibri" w:cs="Calibri"/>
          <w:sz w:val="26"/>
          <w:szCs w:val="26"/>
          <w:lang w:val="en-US"/>
        </w:rPr>
        <w:t>our first line of defense; the innate immune system. Using</w:t>
      </w:r>
      <w:r>
        <w:rPr>
          <w:rStyle w:val="apple-converted-space"/>
          <w:rFonts w:ascii="Calibri" w:hAnsi="Calibri" w:cs="Calibri"/>
          <w:sz w:val="26"/>
          <w:szCs w:val="26"/>
          <w:lang w:val="en-US"/>
        </w:rPr>
        <w:t> </w:t>
      </w:r>
      <w:r>
        <w:rPr>
          <w:rStyle w:val="normaltextrun"/>
          <w:rFonts w:ascii="Calibri" w:hAnsi="Calibri" w:cs="Calibri"/>
          <w:sz w:val="26"/>
          <w:szCs w:val="26"/>
          <w:lang w:val="en-US"/>
        </w:rPr>
        <w:t>the gut as an</w:t>
      </w:r>
      <w:r>
        <w:rPr>
          <w:rStyle w:val="apple-converted-space"/>
          <w:rFonts w:ascii="Calibri" w:hAnsi="Calibri" w:cs="Calibri"/>
          <w:sz w:val="26"/>
          <w:szCs w:val="26"/>
          <w:lang w:val="en-US"/>
        </w:rPr>
        <w:t> </w:t>
      </w:r>
      <w:r>
        <w:rPr>
          <w:rStyle w:val="normaltextrun"/>
          <w:rFonts w:ascii="Calibri" w:hAnsi="Calibri" w:cs="Calibri"/>
          <w:sz w:val="26"/>
          <w:szCs w:val="26"/>
          <w:lang w:val="en-US"/>
        </w:rPr>
        <w:t>example</w:t>
      </w:r>
      <w:r>
        <w:rPr>
          <w:rStyle w:val="apple-converted-space"/>
          <w:rFonts w:ascii="Calibri" w:hAnsi="Calibri" w:cs="Calibri"/>
          <w:sz w:val="26"/>
          <w:szCs w:val="26"/>
          <w:lang w:val="en-US"/>
        </w:rPr>
        <w:t> </w:t>
      </w:r>
      <w:r>
        <w:rPr>
          <w:rStyle w:val="normaltextrun"/>
          <w:rFonts w:ascii="Calibri" w:hAnsi="Calibri" w:cs="Calibri"/>
          <w:sz w:val="26"/>
          <w:szCs w:val="26"/>
          <w:lang w:val="en-US"/>
        </w:rPr>
        <w:t>we will build up a model of</w:t>
      </w:r>
      <w:r>
        <w:rPr>
          <w:rStyle w:val="apple-converted-space"/>
          <w:rFonts w:ascii="Calibri" w:hAnsi="Calibri" w:cs="Calibri"/>
          <w:sz w:val="26"/>
          <w:szCs w:val="26"/>
          <w:lang w:val="en-US"/>
        </w:rPr>
        <w:t> </w:t>
      </w:r>
      <w:r>
        <w:rPr>
          <w:rStyle w:val="normaltextrun"/>
          <w:rFonts w:ascii="Calibri" w:hAnsi="Calibri" w:cs="Calibri"/>
          <w:sz w:val="26"/>
          <w:szCs w:val="26"/>
          <w:lang w:val="en-US"/>
        </w:rPr>
        <w:t>the</w:t>
      </w:r>
      <w:r>
        <w:rPr>
          <w:rStyle w:val="apple-converted-space"/>
          <w:rFonts w:ascii="Calibri" w:hAnsi="Calibri" w:cs="Calibri"/>
          <w:sz w:val="26"/>
          <w:szCs w:val="26"/>
          <w:lang w:val="en-US"/>
        </w:rPr>
        <w:t> </w:t>
      </w:r>
      <w:r>
        <w:rPr>
          <w:rStyle w:val="normaltextrun"/>
          <w:rFonts w:ascii="Calibri" w:hAnsi="Calibri" w:cs="Calibri"/>
          <w:sz w:val="26"/>
          <w:szCs w:val="26"/>
          <w:lang w:val="en-US"/>
        </w:rPr>
        <w:t>innate</w:t>
      </w:r>
      <w:r>
        <w:rPr>
          <w:rStyle w:val="apple-converted-space"/>
          <w:rFonts w:ascii="Calibri" w:hAnsi="Calibri" w:cs="Calibri"/>
          <w:sz w:val="26"/>
          <w:szCs w:val="26"/>
          <w:lang w:val="en-US"/>
        </w:rPr>
        <w:t> </w:t>
      </w:r>
      <w:r>
        <w:rPr>
          <w:rStyle w:val="normaltextrun"/>
          <w:rFonts w:ascii="Calibri" w:hAnsi="Calibri" w:cs="Calibri"/>
          <w:sz w:val="26"/>
          <w:szCs w:val="26"/>
          <w:lang w:val="en-US"/>
        </w:rPr>
        <w:t>immune system,</w:t>
      </w:r>
      <w:r>
        <w:rPr>
          <w:rStyle w:val="apple-converted-space"/>
          <w:rFonts w:ascii="Calibri" w:hAnsi="Calibri" w:cs="Calibri"/>
          <w:sz w:val="26"/>
          <w:szCs w:val="26"/>
          <w:lang w:val="en-US"/>
        </w:rPr>
        <w:t> </w:t>
      </w:r>
      <w:r>
        <w:rPr>
          <w:rStyle w:val="normaltextrun"/>
          <w:rFonts w:ascii="Calibri" w:hAnsi="Calibri" w:cs="Calibri"/>
          <w:sz w:val="26"/>
          <w:szCs w:val="26"/>
          <w:lang w:val="en-US"/>
        </w:rPr>
        <w:t>exploring</w:t>
      </w:r>
      <w:r>
        <w:rPr>
          <w:rStyle w:val="apple-converted-space"/>
          <w:rFonts w:ascii="Calibri" w:hAnsi="Calibri" w:cs="Calibri"/>
          <w:sz w:val="26"/>
          <w:szCs w:val="26"/>
          <w:lang w:val="en-US"/>
        </w:rPr>
        <w:t> </w:t>
      </w:r>
      <w:r>
        <w:rPr>
          <w:rStyle w:val="normaltextrun"/>
          <w:rFonts w:ascii="Calibri" w:hAnsi="Calibri" w:cs="Calibri"/>
          <w:sz w:val="26"/>
          <w:szCs w:val="26"/>
          <w:lang w:val="en-US"/>
        </w:rPr>
        <w:t>its function</w:t>
      </w:r>
      <w:r>
        <w:rPr>
          <w:rStyle w:val="apple-converted-space"/>
          <w:rFonts w:ascii="Calibri" w:hAnsi="Calibri" w:cs="Calibri"/>
          <w:sz w:val="26"/>
          <w:szCs w:val="26"/>
          <w:lang w:val="en-US"/>
        </w:rPr>
        <w:t> </w:t>
      </w:r>
      <w:r>
        <w:rPr>
          <w:rStyle w:val="normaltextrun"/>
          <w:rFonts w:ascii="Calibri" w:hAnsi="Calibri" w:cs="Calibri"/>
          <w:sz w:val="26"/>
          <w:szCs w:val="26"/>
          <w:lang w:val="en-US"/>
        </w:rPr>
        <w:t>in homeostasis and its activation</w:t>
      </w:r>
      <w:r>
        <w:rPr>
          <w:rStyle w:val="apple-converted-space"/>
          <w:rFonts w:ascii="Calibri" w:hAnsi="Calibri" w:cs="Calibri"/>
          <w:sz w:val="26"/>
          <w:szCs w:val="26"/>
          <w:lang w:val="en-US"/>
        </w:rPr>
        <w:t> </w:t>
      </w:r>
      <w:r>
        <w:rPr>
          <w:rStyle w:val="normaltextrun"/>
          <w:rFonts w:ascii="Calibri" w:hAnsi="Calibri" w:cs="Calibri"/>
          <w:sz w:val="26"/>
          <w:szCs w:val="26"/>
          <w:lang w:val="en-US"/>
        </w:rPr>
        <w:t>by infectious agents.</w:t>
      </w:r>
      <w:r>
        <w:rPr>
          <w:rStyle w:val="eop"/>
          <w:rFonts w:ascii="Calibri" w:hAnsi="Calibri" w:cs="Calibri"/>
          <w:sz w:val="26"/>
          <w:szCs w:val="26"/>
        </w:rPr>
        <w:t> </w:t>
      </w:r>
    </w:p>
    <w:p w14:paraId="5A768106"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0F40A6FD"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 xml:space="preserve">11:00am: Speaker: Nicole </w:t>
      </w:r>
      <w:proofErr w:type="spellStart"/>
      <w:r>
        <w:rPr>
          <w:rStyle w:val="normaltextrun"/>
          <w:rFonts w:ascii="Calibri" w:hAnsi="Calibri" w:cs="Calibri"/>
          <w:b/>
          <w:bCs/>
          <w:sz w:val="26"/>
          <w:szCs w:val="26"/>
          <w:lang w:val="en-US"/>
        </w:rPr>
        <w:t>Yager</w:t>
      </w:r>
      <w:proofErr w:type="spellEnd"/>
      <w:r>
        <w:rPr>
          <w:rStyle w:val="normaltextrun"/>
          <w:rFonts w:ascii="Calibri" w:hAnsi="Calibri" w:cs="Calibri"/>
          <w:sz w:val="26"/>
          <w:szCs w:val="26"/>
        </w:rPr>
        <w:t> </w:t>
      </w:r>
      <w:r>
        <w:rPr>
          <w:rStyle w:val="eop"/>
          <w:rFonts w:ascii="Calibri" w:hAnsi="Calibri" w:cs="Calibri"/>
          <w:sz w:val="26"/>
          <w:szCs w:val="26"/>
        </w:rPr>
        <w:t> </w:t>
      </w:r>
    </w:p>
    <w:p w14:paraId="3E52E94A"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 Methods in studying the immune system </w:t>
      </w:r>
      <w:r>
        <w:rPr>
          <w:rStyle w:val="eop"/>
          <w:rFonts w:ascii="Calibri" w:hAnsi="Calibri" w:cs="Calibri"/>
          <w:sz w:val="26"/>
          <w:szCs w:val="26"/>
        </w:rPr>
        <w:t> </w:t>
      </w:r>
    </w:p>
    <w:p w14:paraId="0DCC8A43"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Should the innate immune system be insufficient to clear an infection the adaptive system</w:t>
      </w:r>
      <w:r>
        <w:rPr>
          <w:rStyle w:val="apple-converted-space"/>
          <w:rFonts w:ascii="Calibri" w:hAnsi="Calibri" w:cs="Calibri"/>
          <w:sz w:val="26"/>
          <w:szCs w:val="26"/>
          <w:lang w:val="en-US"/>
        </w:rPr>
        <w:t> </w:t>
      </w:r>
      <w:r>
        <w:rPr>
          <w:rStyle w:val="normaltextrun"/>
          <w:rFonts w:ascii="Calibri" w:hAnsi="Calibri" w:cs="Calibri"/>
          <w:sz w:val="26"/>
          <w:szCs w:val="26"/>
          <w:lang w:val="en-US"/>
        </w:rPr>
        <w:t>is</w:t>
      </w:r>
      <w:r>
        <w:rPr>
          <w:rStyle w:val="apple-converted-space"/>
          <w:rFonts w:ascii="Calibri" w:hAnsi="Calibri" w:cs="Calibri"/>
          <w:sz w:val="26"/>
          <w:szCs w:val="26"/>
          <w:lang w:val="en-US"/>
        </w:rPr>
        <w:t> </w:t>
      </w:r>
      <w:r>
        <w:rPr>
          <w:rStyle w:val="normaltextrun"/>
          <w:rFonts w:ascii="Calibri" w:hAnsi="Calibri" w:cs="Calibri"/>
          <w:sz w:val="26"/>
          <w:szCs w:val="26"/>
          <w:lang w:val="en-US"/>
        </w:rPr>
        <w:t>mobilized. In this session we will explore how and where this occurs. This session will include an introduction to some of the methods and techniques used to investigate the function of the immune system.</w:t>
      </w:r>
      <w:r>
        <w:rPr>
          <w:rStyle w:val="eop"/>
          <w:rFonts w:ascii="Calibri" w:hAnsi="Calibri" w:cs="Calibri"/>
          <w:sz w:val="26"/>
          <w:szCs w:val="26"/>
        </w:rPr>
        <w:t> </w:t>
      </w:r>
    </w:p>
    <w:p w14:paraId="7AE0DFAA"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18"/>
          <w:szCs w:val="18"/>
        </w:rPr>
        <w:t> </w:t>
      </w:r>
    </w:p>
    <w:p w14:paraId="1FF166DC"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18"/>
          <w:szCs w:val="18"/>
        </w:rPr>
        <w:t> </w:t>
      </w:r>
    </w:p>
    <w:p w14:paraId="0B03C132"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Thursday 12th November</w:t>
      </w:r>
      <w:r>
        <w:rPr>
          <w:rStyle w:val="eop"/>
          <w:rFonts w:ascii="Calibri" w:hAnsi="Calibri" w:cs="Calibri"/>
          <w:sz w:val="26"/>
          <w:szCs w:val="26"/>
        </w:rPr>
        <w:t> </w:t>
      </w:r>
    </w:p>
    <w:p w14:paraId="2A174247"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10:00am: Speaker: Anna Ridley</w:t>
      </w:r>
      <w:r>
        <w:rPr>
          <w:rStyle w:val="normaltextrun"/>
          <w:rFonts w:ascii="Calibri" w:hAnsi="Calibri" w:cs="Calibri"/>
          <w:sz w:val="26"/>
          <w:szCs w:val="26"/>
        </w:rPr>
        <w:t> </w:t>
      </w:r>
      <w:r>
        <w:rPr>
          <w:rStyle w:val="eop"/>
          <w:rFonts w:ascii="Calibri" w:hAnsi="Calibri" w:cs="Calibri"/>
          <w:sz w:val="26"/>
          <w:szCs w:val="26"/>
        </w:rPr>
        <w:t> </w:t>
      </w:r>
    </w:p>
    <w:p w14:paraId="59567096"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Title: How to do a journal club</w:t>
      </w:r>
      <w:r>
        <w:rPr>
          <w:rStyle w:val="eop"/>
          <w:rFonts w:ascii="Calibri" w:hAnsi="Calibri" w:cs="Calibri"/>
          <w:sz w:val="26"/>
          <w:szCs w:val="26"/>
        </w:rPr>
        <w:t> </w:t>
      </w:r>
    </w:p>
    <w:p w14:paraId="642A1FAE"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Whilst slower to respond the adaptive immune system provides a vital and specific response against infection. In this session we will focus on effector function of T and B cells, highlighting their importance by human immunodeficiencies. We will continue to explore some of the methods and techniques used to study the immune system and put this knowledge into practice with the analysis of a recent paper.</w:t>
      </w:r>
      <w:r>
        <w:rPr>
          <w:rStyle w:val="eop"/>
          <w:rFonts w:ascii="Calibri" w:hAnsi="Calibri" w:cs="Calibri"/>
          <w:sz w:val="26"/>
          <w:szCs w:val="26"/>
        </w:rPr>
        <w:t> </w:t>
      </w:r>
    </w:p>
    <w:p w14:paraId="3F0E3359"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6"/>
          <w:szCs w:val="26"/>
        </w:rPr>
        <w:t> </w:t>
      </w:r>
    </w:p>
    <w:p w14:paraId="1ED4AEB5"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t>11:00am: Speaker: TBC</w:t>
      </w:r>
      <w:r>
        <w:rPr>
          <w:rStyle w:val="eop"/>
          <w:rFonts w:ascii="Calibri" w:hAnsi="Calibri" w:cs="Calibri"/>
          <w:sz w:val="26"/>
          <w:szCs w:val="26"/>
        </w:rPr>
        <w:t> </w:t>
      </w:r>
    </w:p>
    <w:p w14:paraId="603F1345"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6"/>
          <w:szCs w:val="26"/>
          <w:lang w:val="en-US"/>
        </w:rPr>
        <w:lastRenderedPageBreak/>
        <w:t>Title: When things go wrong </w:t>
      </w:r>
      <w:r>
        <w:rPr>
          <w:rStyle w:val="eop"/>
          <w:rFonts w:ascii="Calibri" w:hAnsi="Calibri" w:cs="Calibri"/>
          <w:sz w:val="26"/>
          <w:szCs w:val="26"/>
        </w:rPr>
        <w:t> </w:t>
      </w:r>
    </w:p>
    <w:p w14:paraId="6ED31CC6" w14:textId="77777777" w:rsidR="00666E16" w:rsidRDefault="00666E16" w:rsidP="00666E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lang w:val="en-US"/>
        </w:rPr>
        <w:t xml:space="preserve">Regulation of the immune system is </w:t>
      </w:r>
      <w:proofErr w:type="gramStart"/>
      <w:r>
        <w:rPr>
          <w:rStyle w:val="normaltextrun"/>
          <w:rFonts w:ascii="Calibri" w:hAnsi="Calibri" w:cs="Calibri"/>
          <w:sz w:val="26"/>
          <w:szCs w:val="26"/>
          <w:lang w:val="en-US"/>
        </w:rPr>
        <w:t>essential</w:t>
      </w:r>
      <w:proofErr w:type="gramEnd"/>
      <w:r>
        <w:rPr>
          <w:rStyle w:val="normaltextrun"/>
          <w:rFonts w:ascii="Calibri" w:hAnsi="Calibri" w:cs="Calibri"/>
          <w:sz w:val="26"/>
          <w:szCs w:val="26"/>
          <w:lang w:val="en-US"/>
        </w:rPr>
        <w:t xml:space="preserve"> and breakdown of this control can lead to asthma, allergy, chronic inflammation and autoimmune disease. We will investigate the different mechanisms of control and what happens when this goes wrong.</w:t>
      </w:r>
      <w:r>
        <w:rPr>
          <w:rStyle w:val="eop"/>
          <w:rFonts w:ascii="Calibri" w:hAnsi="Calibri" w:cs="Calibri"/>
          <w:sz w:val="26"/>
          <w:szCs w:val="26"/>
        </w:rPr>
        <w:t> </w:t>
      </w:r>
    </w:p>
    <w:p w14:paraId="3403C88C" w14:textId="77777777" w:rsidR="001014C2" w:rsidRDefault="007E49ED"/>
    <w:p w14:paraId="10317D00" w14:textId="77777777" w:rsidR="00666E16" w:rsidRDefault="00666E16"/>
    <w:p w14:paraId="5595302E" w14:textId="77777777" w:rsidR="00666E16" w:rsidRDefault="00666E16"/>
    <w:p w14:paraId="576643FA" w14:textId="77777777" w:rsidR="00372328" w:rsidRDefault="00666E16" w:rsidP="00666E16">
      <w:pPr>
        <w:pStyle w:val="paragraph"/>
        <w:spacing w:before="0" w:beforeAutospacing="0" w:after="0" w:afterAutospacing="0"/>
        <w:jc w:val="center"/>
        <w:textAlignment w:val="baseline"/>
        <w:rPr>
          <w:rStyle w:val="normaltextrun"/>
          <w:rFonts w:ascii="Calibri" w:hAnsi="Calibri" w:cs="Calibri"/>
          <w:b/>
          <w:bCs/>
          <w:i/>
          <w:iCs/>
          <w:color w:val="000000"/>
          <w:sz w:val="64"/>
          <w:szCs w:val="64"/>
          <w:lang w:val="en-US"/>
        </w:rPr>
      </w:pPr>
      <w:r>
        <w:rPr>
          <w:rStyle w:val="normaltextrun"/>
          <w:rFonts w:ascii="Calibri" w:hAnsi="Calibri" w:cs="Calibri"/>
          <w:b/>
          <w:bCs/>
          <w:i/>
          <w:iCs/>
          <w:color w:val="000000"/>
          <w:sz w:val="64"/>
          <w:szCs w:val="64"/>
          <w:lang w:val="en-US"/>
        </w:rPr>
        <w:t>Introduction To Clinical Trials</w:t>
      </w:r>
      <w:r>
        <w:rPr>
          <w:rStyle w:val="apple-converted-space"/>
          <w:rFonts w:ascii="Calibri" w:hAnsi="Calibri" w:cs="Calibri"/>
          <w:b/>
          <w:bCs/>
          <w:i/>
          <w:iCs/>
          <w:color w:val="000000"/>
          <w:sz w:val="64"/>
          <w:szCs w:val="64"/>
          <w:lang w:val="en-US"/>
        </w:rPr>
        <w:t> </w:t>
      </w:r>
      <w:r>
        <w:rPr>
          <w:rStyle w:val="normaltextrun"/>
          <w:rFonts w:ascii="Calibri" w:hAnsi="Calibri" w:cs="Calibri"/>
          <w:b/>
          <w:bCs/>
          <w:i/>
          <w:iCs/>
          <w:color w:val="000000"/>
          <w:sz w:val="64"/>
          <w:szCs w:val="64"/>
          <w:lang w:val="en-US"/>
        </w:rPr>
        <w:t>1</w:t>
      </w:r>
      <w:r w:rsidR="00372328">
        <w:rPr>
          <w:rStyle w:val="normaltextrun"/>
          <w:rFonts w:ascii="Calibri" w:hAnsi="Calibri" w:cs="Calibri"/>
          <w:b/>
          <w:bCs/>
          <w:i/>
          <w:iCs/>
          <w:color w:val="000000"/>
          <w:sz w:val="64"/>
          <w:szCs w:val="64"/>
          <w:lang w:val="en-US"/>
        </w:rPr>
        <w:t xml:space="preserve"> &amp; 2</w:t>
      </w:r>
      <w:r>
        <w:rPr>
          <w:rStyle w:val="normaltextrun"/>
          <w:rFonts w:ascii="Calibri" w:hAnsi="Calibri" w:cs="Calibri"/>
          <w:b/>
          <w:bCs/>
          <w:i/>
          <w:iCs/>
          <w:color w:val="000000"/>
          <w:sz w:val="64"/>
          <w:szCs w:val="64"/>
          <w:lang w:val="en-US"/>
        </w:rPr>
        <w:t xml:space="preserve"> </w:t>
      </w:r>
    </w:p>
    <w:p w14:paraId="094AC3E9" w14:textId="77777777" w:rsidR="00666E16" w:rsidRPr="00372328" w:rsidRDefault="00666E16" w:rsidP="00372328">
      <w:pPr>
        <w:pStyle w:val="paragraph"/>
        <w:spacing w:before="0" w:beforeAutospacing="0" w:after="0" w:afterAutospacing="0"/>
        <w:jc w:val="center"/>
        <w:textAlignment w:val="baseline"/>
        <w:rPr>
          <w:rFonts w:ascii="Calibri" w:hAnsi="Calibri" w:cs="Calibri"/>
          <w:b/>
          <w:bCs/>
          <w:i/>
          <w:iCs/>
          <w:color w:val="000000"/>
          <w:sz w:val="64"/>
          <w:szCs w:val="64"/>
          <w:lang w:val="en-US"/>
        </w:rPr>
      </w:pPr>
      <w:r>
        <w:rPr>
          <w:rStyle w:val="apple-converted-space"/>
          <w:rFonts w:ascii="Calibri" w:hAnsi="Calibri" w:cs="Calibri"/>
          <w:b/>
          <w:bCs/>
          <w:i/>
          <w:iCs/>
          <w:color w:val="000000"/>
          <w:sz w:val="64"/>
          <w:szCs w:val="64"/>
          <w:lang w:val="en-US"/>
        </w:rPr>
        <w:t> </w:t>
      </w:r>
      <w:r w:rsidR="00372328">
        <w:rPr>
          <w:rStyle w:val="normaltextrun"/>
          <w:rFonts w:ascii="Calibri" w:hAnsi="Calibri" w:cs="Calibri"/>
          <w:i/>
          <w:iCs/>
          <w:color w:val="000000"/>
          <w:sz w:val="48"/>
          <w:szCs w:val="48"/>
          <w:lang w:val="en-US"/>
        </w:rPr>
        <w:t>1. A</w:t>
      </w:r>
      <w:r>
        <w:rPr>
          <w:rStyle w:val="normaltextrun"/>
          <w:rFonts w:ascii="Calibri" w:hAnsi="Calibri" w:cs="Calibri"/>
          <w:i/>
          <w:iCs/>
          <w:color w:val="000000"/>
          <w:sz w:val="48"/>
          <w:szCs w:val="48"/>
          <w:lang w:val="en-US"/>
        </w:rPr>
        <w:t>n Introduction to Study Terminology and Potential Sources of Bias</w:t>
      </w:r>
      <w:r>
        <w:rPr>
          <w:rStyle w:val="eop"/>
          <w:rFonts w:ascii="Calibri" w:hAnsi="Calibri" w:cs="Calibri"/>
          <w:color w:val="000000"/>
          <w:sz w:val="48"/>
          <w:szCs w:val="48"/>
        </w:rPr>
        <w:t> </w:t>
      </w:r>
    </w:p>
    <w:p w14:paraId="144A7F50"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lang w:val="en-US"/>
        </w:rPr>
        <w:t>Tuesday</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1</w:t>
      </w:r>
      <w:r>
        <w:rPr>
          <w:rStyle w:val="normaltextrun"/>
          <w:rFonts w:ascii="Calibri" w:hAnsi="Calibri" w:cs="Calibri"/>
          <w:b/>
          <w:bCs/>
          <w:color w:val="FF0000"/>
          <w:sz w:val="25"/>
          <w:szCs w:val="25"/>
          <w:vertAlign w:val="superscript"/>
          <w:lang w:val="en-US"/>
        </w:rPr>
        <w:t>st</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of</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December</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2020, 9am –</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12pm </w:t>
      </w:r>
      <w:r>
        <w:rPr>
          <w:rStyle w:val="eop"/>
          <w:rFonts w:ascii="Calibri" w:hAnsi="Calibri" w:cs="Calibri"/>
          <w:color w:val="FF0000"/>
          <w:sz w:val="32"/>
          <w:szCs w:val="32"/>
        </w:rPr>
        <w:t> </w:t>
      </w:r>
    </w:p>
    <w:p w14:paraId="0902E659"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lang w:val="en-US"/>
        </w:rPr>
        <w:t>Online – joining instructions to follow</w:t>
      </w:r>
      <w:r>
        <w:rPr>
          <w:rStyle w:val="eop"/>
          <w:rFonts w:ascii="Calibri" w:hAnsi="Calibri" w:cs="Calibri"/>
          <w:color w:val="FF0000"/>
          <w:sz w:val="32"/>
          <w:szCs w:val="32"/>
        </w:rPr>
        <w:t> </w:t>
      </w:r>
    </w:p>
    <w:p w14:paraId="4F4BA658"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FF0000"/>
          <w:sz w:val="32"/>
          <w:szCs w:val="32"/>
          <w:lang w:val="en-US"/>
        </w:rPr>
        <w:t>Facilitators:</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Dr</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Ines</w:t>
      </w:r>
      <w:r>
        <w:rPr>
          <w:rStyle w:val="apple-converted-space"/>
          <w:rFonts w:ascii="Calibri" w:hAnsi="Calibri" w:cs="Calibri"/>
          <w:b/>
          <w:bCs/>
          <w:color w:val="FF0000"/>
          <w:sz w:val="32"/>
          <w:szCs w:val="32"/>
          <w:lang w:val="en-US"/>
        </w:rPr>
        <w:t> </w:t>
      </w:r>
      <w:proofErr w:type="spellStart"/>
      <w:r>
        <w:rPr>
          <w:rStyle w:val="normaltextrun"/>
          <w:rFonts w:ascii="Calibri" w:hAnsi="Calibri" w:cs="Calibri"/>
          <w:b/>
          <w:bCs/>
          <w:color w:val="FF0000"/>
          <w:sz w:val="32"/>
          <w:szCs w:val="32"/>
          <w:lang w:val="en-US"/>
        </w:rPr>
        <w:t>Rombach</w:t>
      </w:r>
      <w:proofErr w:type="spellEnd"/>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and</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Dr</w:t>
      </w:r>
      <w:r>
        <w:rPr>
          <w:rStyle w:val="apple-converted-space"/>
          <w:rFonts w:ascii="Calibri" w:hAnsi="Calibri" w:cs="Calibri"/>
          <w:b/>
          <w:bCs/>
          <w:color w:val="FF0000"/>
          <w:sz w:val="32"/>
          <w:szCs w:val="32"/>
          <w:lang w:val="en-US"/>
        </w:rPr>
        <w:t> </w:t>
      </w:r>
      <w:r>
        <w:rPr>
          <w:rStyle w:val="normaltextrun"/>
          <w:rFonts w:ascii="Calibri" w:hAnsi="Calibri" w:cs="Calibri"/>
          <w:b/>
          <w:bCs/>
          <w:color w:val="FF0000"/>
          <w:sz w:val="32"/>
          <w:szCs w:val="32"/>
          <w:lang w:val="en-US"/>
        </w:rPr>
        <w:t>Ruth Knight</w:t>
      </w:r>
      <w:r>
        <w:rPr>
          <w:rStyle w:val="eop"/>
          <w:rFonts w:ascii="Calibri" w:hAnsi="Calibri" w:cs="Calibri"/>
          <w:color w:val="FF0000"/>
          <w:sz w:val="32"/>
          <w:szCs w:val="32"/>
        </w:rPr>
        <w:t> </w:t>
      </w:r>
    </w:p>
    <w:p w14:paraId="243958C9" w14:textId="77777777" w:rsidR="00666E16" w:rsidRDefault="00666E16" w:rsidP="00666E1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FF0000"/>
          <w:sz w:val="32"/>
          <w:szCs w:val="32"/>
        </w:rPr>
        <w:t> </w:t>
      </w:r>
    </w:p>
    <w:p w14:paraId="470FD031"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multi-centre, controlled, open-label, superiority, randomised controlled phase III parallel group trial” represents terminology commonly used in study protocols. This</w:t>
      </w:r>
      <w:r>
        <w:rPr>
          <w:rStyle w:val="apple-converted-space"/>
          <w:rFonts w:ascii="Calibri" w:hAnsi="Calibri" w:cs="Calibri"/>
        </w:rPr>
        <w:t> </w:t>
      </w:r>
      <w:r>
        <w:rPr>
          <w:rStyle w:val="normaltextrun"/>
          <w:rFonts w:ascii="Calibri" w:hAnsi="Calibri" w:cs="Calibri"/>
        </w:rPr>
        <w:t>interactive session</w:t>
      </w:r>
      <w:r>
        <w:rPr>
          <w:rStyle w:val="apple-converted-space"/>
          <w:rFonts w:ascii="Calibri" w:hAnsi="Calibri" w:cs="Calibri"/>
        </w:rPr>
        <w:t> </w:t>
      </w:r>
      <w:r>
        <w:rPr>
          <w:rStyle w:val="normaltextrun"/>
          <w:rFonts w:ascii="Calibri" w:hAnsi="Calibri" w:cs="Calibri"/>
        </w:rPr>
        <w:t xml:space="preserve">will explore the meaning and importance behind these </w:t>
      </w:r>
      <w:proofErr w:type="gramStart"/>
      <w:r>
        <w:rPr>
          <w:rStyle w:val="normaltextrun"/>
          <w:rFonts w:ascii="Calibri" w:hAnsi="Calibri" w:cs="Calibri"/>
        </w:rPr>
        <w:t>terms, and</w:t>
      </w:r>
      <w:proofErr w:type="gramEnd"/>
      <w:r>
        <w:rPr>
          <w:rStyle w:val="normaltextrun"/>
          <w:rFonts w:ascii="Calibri" w:hAnsi="Calibri" w:cs="Calibri"/>
        </w:rPr>
        <w:t xml:space="preserve"> discuss a variety of design approaches for randomised controlled trials (RCTs).</w:t>
      </w:r>
      <w:r>
        <w:rPr>
          <w:rStyle w:val="eop"/>
          <w:rFonts w:ascii="Calibri" w:hAnsi="Calibri" w:cs="Calibri"/>
        </w:rPr>
        <w:t> </w:t>
      </w:r>
    </w:p>
    <w:p w14:paraId="44B2B1FB"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62BD48"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We will also discuss</w:t>
      </w:r>
      <w:r>
        <w:rPr>
          <w:rStyle w:val="apple-converted-space"/>
          <w:rFonts w:ascii="Calibri" w:hAnsi="Calibri" w:cs="Calibri"/>
        </w:rPr>
        <w:t> </w:t>
      </w:r>
      <w:r>
        <w:rPr>
          <w:rStyle w:val="normaltextrun"/>
          <w:rFonts w:ascii="Calibri" w:hAnsi="Calibri" w:cs="Calibri"/>
        </w:rPr>
        <w:t xml:space="preserve">different sources of potential bias that can be introduced during the trial design, conduct, </w:t>
      </w:r>
      <w:proofErr w:type="gramStart"/>
      <w:r>
        <w:rPr>
          <w:rStyle w:val="normaltextrun"/>
          <w:rFonts w:ascii="Calibri" w:hAnsi="Calibri" w:cs="Calibri"/>
        </w:rPr>
        <w:t>follow-up</w:t>
      </w:r>
      <w:proofErr w:type="gramEnd"/>
      <w:r>
        <w:rPr>
          <w:rStyle w:val="normaltextrun"/>
          <w:rFonts w:ascii="Calibri" w:hAnsi="Calibri" w:cs="Calibri"/>
        </w:rPr>
        <w:t xml:space="preserve"> and analysis stage of RCTs. The concept of internal and external validity is introduced to establish the robustness of the research performed and its generalisability to clinical practice.</w:t>
      </w:r>
      <w:r>
        <w:rPr>
          <w:rStyle w:val="eop"/>
          <w:rFonts w:ascii="Calibri" w:hAnsi="Calibri" w:cs="Calibri"/>
        </w:rPr>
        <w:t> </w:t>
      </w:r>
    </w:p>
    <w:p w14:paraId="6504377D"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DD1A96C"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session aims to provide participants with a good understanding of the different components of trial design, either to improve their ability to critically appraise the methods sections of RCT protocols and manuscripts or to contribute to the design of a trial. Further, the talk aims to enable participants to assess the integrity and validity of clinical trials, as well as their limitations.</w:t>
      </w:r>
      <w:r>
        <w:rPr>
          <w:rStyle w:val="eop"/>
          <w:rFonts w:ascii="Calibri" w:hAnsi="Calibri" w:cs="Calibri"/>
        </w:rPr>
        <w:t> </w:t>
      </w:r>
    </w:p>
    <w:p w14:paraId="1F5D8D78"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3090A89" w14:textId="77777777" w:rsidR="00666E16" w:rsidRDefault="00666E16" w:rsidP="0066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focus of this session will be on large, definitive trials, rather than early-phase research. Protocols</w:t>
      </w:r>
      <w:r>
        <w:rPr>
          <w:rStyle w:val="apple-converted-space"/>
          <w:rFonts w:ascii="Calibri" w:hAnsi="Calibri" w:cs="Calibri"/>
        </w:rPr>
        <w:t> </w:t>
      </w:r>
      <w:r>
        <w:rPr>
          <w:rStyle w:val="normaltextrun"/>
          <w:rFonts w:ascii="Calibri" w:hAnsi="Calibri" w:cs="Calibri"/>
        </w:rPr>
        <w:t>of trials run in NDORMS</w:t>
      </w:r>
      <w:r>
        <w:rPr>
          <w:rStyle w:val="apple-converted-space"/>
          <w:rFonts w:ascii="Calibri" w:hAnsi="Calibri" w:cs="Calibri"/>
        </w:rPr>
        <w:t> </w:t>
      </w:r>
      <w:r>
        <w:rPr>
          <w:rStyle w:val="normaltextrun"/>
          <w:rFonts w:ascii="Calibri" w:hAnsi="Calibri" w:cs="Calibri"/>
        </w:rPr>
        <w:t>will be used to illustrate and discuss various design features and their implications.</w:t>
      </w:r>
      <w:r>
        <w:rPr>
          <w:rStyle w:val="eop"/>
          <w:rFonts w:ascii="Calibri" w:hAnsi="Calibri" w:cs="Calibri"/>
        </w:rPr>
        <w:t> </w:t>
      </w:r>
    </w:p>
    <w:p w14:paraId="6CE610B8" w14:textId="77777777" w:rsidR="00666E16" w:rsidRDefault="00666E16"/>
    <w:p w14:paraId="511C52B6" w14:textId="77777777" w:rsidR="00666E16" w:rsidRPr="00666E16" w:rsidRDefault="00372328" w:rsidP="00372328">
      <w:pPr>
        <w:jc w:val="center"/>
        <w:textAlignment w:val="baseline"/>
        <w:rPr>
          <w:rFonts w:ascii="Segoe UI" w:eastAsia="Times New Roman" w:hAnsi="Segoe UI" w:cs="Segoe UI"/>
          <w:sz w:val="18"/>
          <w:szCs w:val="18"/>
        </w:rPr>
      </w:pPr>
      <w:r>
        <w:rPr>
          <w:rFonts w:ascii="Calibri" w:eastAsia="Times New Roman" w:hAnsi="Calibri" w:cs="Calibri"/>
          <w:i/>
          <w:iCs/>
          <w:color w:val="000000"/>
          <w:sz w:val="48"/>
          <w:szCs w:val="48"/>
          <w:lang w:val="en-US"/>
        </w:rPr>
        <w:lastRenderedPageBreak/>
        <w:t>2. A</w:t>
      </w:r>
      <w:r w:rsidR="00666E16" w:rsidRPr="00666E16">
        <w:rPr>
          <w:rFonts w:ascii="Calibri" w:eastAsia="Times New Roman" w:hAnsi="Calibri" w:cs="Calibri"/>
          <w:i/>
          <w:iCs/>
          <w:color w:val="000000"/>
          <w:sz w:val="48"/>
          <w:szCs w:val="48"/>
          <w:lang w:val="en-US"/>
        </w:rPr>
        <w:t>n Introduction to Designing and Testing Complex Healthcare Interventions in Clinical Trials</w:t>
      </w:r>
    </w:p>
    <w:p w14:paraId="469DF14D"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b/>
          <w:bCs/>
          <w:color w:val="FF0000"/>
          <w:sz w:val="32"/>
          <w:szCs w:val="32"/>
          <w:lang w:val="en-US"/>
        </w:rPr>
        <w:t>Tuesday 1st December 2020, 1pm – 3:15pm </w:t>
      </w:r>
      <w:r w:rsidRPr="00666E16">
        <w:rPr>
          <w:rFonts w:ascii="Calibri" w:eastAsia="Times New Roman" w:hAnsi="Calibri" w:cs="Calibri"/>
          <w:color w:val="FF0000"/>
          <w:sz w:val="32"/>
          <w:szCs w:val="32"/>
        </w:rPr>
        <w:t> </w:t>
      </w:r>
    </w:p>
    <w:p w14:paraId="343EE101"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b/>
          <w:bCs/>
          <w:color w:val="FF0000"/>
          <w:sz w:val="32"/>
          <w:szCs w:val="32"/>
          <w:lang w:val="en-US"/>
        </w:rPr>
        <w:t>Online</w:t>
      </w:r>
      <w:r w:rsidRPr="00666E16">
        <w:rPr>
          <w:rFonts w:ascii="Calibri" w:eastAsia="Times New Roman" w:hAnsi="Calibri" w:cs="Calibri"/>
          <w:color w:val="FF0000"/>
          <w:sz w:val="32"/>
          <w:szCs w:val="32"/>
        </w:rPr>
        <w:t> </w:t>
      </w:r>
    </w:p>
    <w:p w14:paraId="6B4AA885"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b/>
          <w:bCs/>
          <w:color w:val="FF0000"/>
          <w:sz w:val="32"/>
          <w:szCs w:val="32"/>
          <w:lang w:val="en-US"/>
        </w:rPr>
        <w:t>Facilitator: Dr David Keene</w:t>
      </w:r>
      <w:r w:rsidRPr="00666E16">
        <w:rPr>
          <w:rFonts w:ascii="Calibri" w:eastAsia="Times New Roman" w:hAnsi="Calibri" w:cs="Calibri"/>
          <w:color w:val="FF0000"/>
          <w:sz w:val="32"/>
          <w:szCs w:val="32"/>
        </w:rPr>
        <w:t> </w:t>
      </w:r>
    </w:p>
    <w:p w14:paraId="2A2FE942"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color w:val="FF0000"/>
          <w:sz w:val="32"/>
          <w:szCs w:val="32"/>
        </w:rPr>
        <w:t> </w:t>
      </w:r>
    </w:p>
    <w:p w14:paraId="0B145508"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260ED565"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This session aims to introduce a range of key research design considerations when planning to develop and test a complex (non-pharmacological) intervention in healthcare. Examples from musculoskeletal surgery and rehabilitation research will be used to highlight the potential challenges that need to be addressed during the stages of intervention development, feasibility testing, large-scale evaluation in multicentre trials, and facilitating implementation into clinical practice. </w:t>
      </w:r>
    </w:p>
    <w:p w14:paraId="221D5417"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5A2FCC5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The session will include: </w:t>
      </w:r>
    </w:p>
    <w:p w14:paraId="76C0466E" w14:textId="77777777" w:rsidR="00666E16" w:rsidRPr="00666E16" w:rsidRDefault="00666E16" w:rsidP="00666E16">
      <w:pPr>
        <w:numPr>
          <w:ilvl w:val="0"/>
          <w:numId w:val="1"/>
        </w:numPr>
        <w:ind w:left="360" w:firstLine="0"/>
        <w:jc w:val="both"/>
        <w:textAlignment w:val="baseline"/>
        <w:rPr>
          <w:rFonts w:ascii="Calibri" w:eastAsia="Times New Roman" w:hAnsi="Calibri" w:cs="Calibri"/>
          <w:sz w:val="22"/>
          <w:szCs w:val="22"/>
        </w:rPr>
      </w:pPr>
      <w:r w:rsidRPr="00666E16">
        <w:rPr>
          <w:rFonts w:ascii="Calibri" w:eastAsia="Times New Roman" w:hAnsi="Calibri" w:cs="Calibri"/>
        </w:rPr>
        <w:t>The biopsychosocial model of health </w:t>
      </w:r>
    </w:p>
    <w:p w14:paraId="495AD5B5" w14:textId="77777777" w:rsidR="00666E16" w:rsidRPr="00666E16" w:rsidRDefault="00666E16" w:rsidP="00666E16">
      <w:pPr>
        <w:numPr>
          <w:ilvl w:val="0"/>
          <w:numId w:val="1"/>
        </w:numPr>
        <w:ind w:left="360" w:firstLine="0"/>
        <w:jc w:val="both"/>
        <w:textAlignment w:val="baseline"/>
        <w:rPr>
          <w:rFonts w:ascii="Calibri" w:eastAsia="Times New Roman" w:hAnsi="Calibri" w:cs="Calibri"/>
          <w:sz w:val="22"/>
          <w:szCs w:val="22"/>
        </w:rPr>
      </w:pPr>
      <w:r w:rsidRPr="00666E16">
        <w:rPr>
          <w:rFonts w:ascii="Calibri" w:eastAsia="Times New Roman" w:hAnsi="Calibri" w:cs="Calibri"/>
        </w:rPr>
        <w:t>Developing </w:t>
      </w:r>
      <w:proofErr w:type="gramStart"/>
      <w:r w:rsidRPr="00666E16">
        <w:rPr>
          <w:rFonts w:ascii="Calibri" w:eastAsia="Times New Roman" w:hAnsi="Calibri" w:cs="Calibri"/>
        </w:rPr>
        <w:t>an</w:t>
      </w:r>
      <w:proofErr w:type="gramEnd"/>
      <w:r w:rsidRPr="00666E16">
        <w:rPr>
          <w:rFonts w:ascii="Calibri" w:eastAsia="Times New Roman" w:hAnsi="Calibri" w:cs="Calibri"/>
        </w:rPr>
        <w:t> complex intervention for a clinical trial and clinical practice </w:t>
      </w:r>
    </w:p>
    <w:p w14:paraId="3CC56263" w14:textId="77777777" w:rsidR="00666E16" w:rsidRPr="00666E16" w:rsidRDefault="00666E16" w:rsidP="00666E16">
      <w:pPr>
        <w:numPr>
          <w:ilvl w:val="0"/>
          <w:numId w:val="1"/>
        </w:numPr>
        <w:ind w:left="360" w:firstLine="0"/>
        <w:jc w:val="both"/>
        <w:textAlignment w:val="baseline"/>
        <w:rPr>
          <w:rFonts w:ascii="Calibri" w:eastAsia="Times New Roman" w:hAnsi="Calibri" w:cs="Calibri"/>
          <w:sz w:val="22"/>
          <w:szCs w:val="22"/>
        </w:rPr>
      </w:pPr>
      <w:r w:rsidRPr="00666E16">
        <w:rPr>
          <w:rFonts w:ascii="Calibri" w:eastAsia="Times New Roman" w:hAnsi="Calibri" w:cs="Calibri"/>
        </w:rPr>
        <w:t>Pilot and feasibility testing </w:t>
      </w:r>
    </w:p>
    <w:p w14:paraId="7B5C3D70" w14:textId="77777777" w:rsidR="00666E16" w:rsidRPr="00666E16" w:rsidRDefault="00666E16" w:rsidP="00666E16">
      <w:pPr>
        <w:numPr>
          <w:ilvl w:val="0"/>
          <w:numId w:val="1"/>
        </w:numPr>
        <w:ind w:left="360" w:firstLine="0"/>
        <w:jc w:val="both"/>
        <w:textAlignment w:val="baseline"/>
        <w:rPr>
          <w:rFonts w:ascii="Calibri" w:eastAsia="Times New Roman" w:hAnsi="Calibri" w:cs="Calibri"/>
          <w:sz w:val="22"/>
          <w:szCs w:val="22"/>
        </w:rPr>
      </w:pPr>
      <w:r w:rsidRPr="00666E16">
        <w:rPr>
          <w:rFonts w:ascii="Calibri" w:eastAsia="Times New Roman" w:hAnsi="Calibri" w:cs="Calibri"/>
        </w:rPr>
        <w:t>Clinical trial conduct and monitoring the quality of intervention delivery </w:t>
      </w:r>
    </w:p>
    <w:p w14:paraId="1CADEAD9" w14:textId="77777777" w:rsidR="00666E16" w:rsidRPr="00666E16" w:rsidRDefault="00666E16" w:rsidP="00666E16">
      <w:pPr>
        <w:numPr>
          <w:ilvl w:val="0"/>
          <w:numId w:val="1"/>
        </w:numPr>
        <w:ind w:left="360" w:firstLine="0"/>
        <w:jc w:val="both"/>
        <w:textAlignment w:val="baseline"/>
        <w:rPr>
          <w:rFonts w:ascii="Calibri" w:eastAsia="Times New Roman" w:hAnsi="Calibri" w:cs="Calibri"/>
          <w:sz w:val="22"/>
          <w:szCs w:val="22"/>
        </w:rPr>
      </w:pPr>
      <w:r w:rsidRPr="00666E16">
        <w:rPr>
          <w:rFonts w:ascii="Calibri" w:eastAsia="Times New Roman" w:hAnsi="Calibri" w:cs="Calibri"/>
        </w:rPr>
        <w:t>Using mediation analysis to understand the mechanisms of an intervention </w:t>
      </w:r>
    </w:p>
    <w:p w14:paraId="571755BB" w14:textId="77777777" w:rsidR="00666E16" w:rsidRPr="00666E16" w:rsidRDefault="00666E16" w:rsidP="00666E16">
      <w:pPr>
        <w:numPr>
          <w:ilvl w:val="0"/>
          <w:numId w:val="2"/>
        </w:numPr>
        <w:ind w:left="360" w:firstLine="0"/>
        <w:jc w:val="both"/>
        <w:textAlignment w:val="baseline"/>
        <w:rPr>
          <w:rFonts w:ascii="Calibri" w:eastAsia="Times New Roman" w:hAnsi="Calibri" w:cs="Calibri"/>
          <w:sz w:val="22"/>
          <w:szCs w:val="22"/>
        </w:rPr>
      </w:pPr>
      <w:r w:rsidRPr="00666E16">
        <w:rPr>
          <w:rFonts w:ascii="Calibri" w:eastAsia="Times New Roman" w:hAnsi="Calibri" w:cs="Calibri"/>
        </w:rPr>
        <w:t>Qualitative methods in intervention development and implementation </w:t>
      </w:r>
    </w:p>
    <w:p w14:paraId="3540CB0A"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11BA0BE3"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Speakers will include Dr David Keene, Dr Beth Fordham, Dr Esther Williamson, Dr </w:t>
      </w:r>
      <w:proofErr w:type="spellStart"/>
      <w:r w:rsidRPr="00666E16">
        <w:rPr>
          <w:rFonts w:ascii="Calibri" w:eastAsia="Times New Roman" w:hAnsi="Calibri" w:cs="Calibri"/>
        </w:rPr>
        <w:t>Hopin</w:t>
      </w:r>
      <w:proofErr w:type="spellEnd"/>
      <w:r w:rsidRPr="00666E16">
        <w:rPr>
          <w:rFonts w:ascii="Calibri" w:eastAsia="Times New Roman" w:hAnsi="Calibri" w:cs="Calibri"/>
        </w:rPr>
        <w:t> Lee </w:t>
      </w:r>
    </w:p>
    <w:p w14:paraId="2966C15B" w14:textId="77777777" w:rsidR="00666E16" w:rsidRDefault="00666E16"/>
    <w:p w14:paraId="66149B3F" w14:textId="77777777" w:rsidR="00666E16" w:rsidRDefault="00666E16"/>
    <w:p w14:paraId="3F949BE6" w14:textId="77777777" w:rsidR="00666E16" w:rsidRDefault="00666E16"/>
    <w:p w14:paraId="432DA27E" w14:textId="77777777" w:rsidR="00666E16" w:rsidRDefault="00666E16"/>
    <w:p w14:paraId="48BF90BE" w14:textId="77777777" w:rsidR="00666E16" w:rsidRPr="00666E16" w:rsidRDefault="00666E16" w:rsidP="00372328">
      <w:pPr>
        <w:jc w:val="center"/>
        <w:textAlignment w:val="baseline"/>
        <w:rPr>
          <w:rFonts w:ascii="Segoe UI" w:eastAsia="Times New Roman" w:hAnsi="Segoe UI" w:cs="Segoe UI"/>
          <w:sz w:val="18"/>
          <w:szCs w:val="18"/>
        </w:rPr>
      </w:pPr>
      <w:r w:rsidRPr="00666E16">
        <w:rPr>
          <w:rFonts w:ascii="Calibri" w:eastAsia="Times New Roman" w:hAnsi="Calibri" w:cs="Calibri"/>
          <w:b/>
          <w:bCs/>
          <w:i/>
          <w:iCs/>
          <w:color w:val="000000"/>
          <w:sz w:val="64"/>
          <w:szCs w:val="64"/>
          <w:lang w:val="en-US"/>
        </w:rPr>
        <w:t>Next Generation Sequencing</w:t>
      </w:r>
    </w:p>
    <w:p w14:paraId="7820A21C" w14:textId="326C1CE9" w:rsidR="00666E16" w:rsidRPr="00666E16" w:rsidRDefault="00666E16" w:rsidP="00666E16">
      <w:pPr>
        <w:jc w:val="center"/>
        <w:textAlignment w:val="baseline"/>
        <w:rPr>
          <w:rFonts w:ascii="Segoe UI" w:eastAsia="Times New Roman" w:hAnsi="Segoe UI" w:cs="Segoe UI"/>
          <w:sz w:val="18"/>
          <w:szCs w:val="18"/>
        </w:rPr>
      </w:pPr>
      <w:del w:id="0" w:author="Adam Cribbs" w:date="2021-08-11T11:58:00Z">
        <w:r w:rsidRPr="00666E16" w:rsidDel="007E49ED">
          <w:rPr>
            <w:rFonts w:ascii="Calibri" w:eastAsia="Times New Roman" w:hAnsi="Calibri" w:cs="Calibri"/>
            <w:b/>
            <w:bCs/>
            <w:color w:val="FF0000"/>
            <w:sz w:val="32"/>
            <w:szCs w:val="32"/>
            <w:lang w:val="en-US"/>
          </w:rPr>
          <w:delText>Tuesday </w:delText>
        </w:r>
      </w:del>
      <w:ins w:id="1" w:author="Adam Cribbs" w:date="2021-08-11T11:58:00Z">
        <w:r w:rsidR="007E49ED">
          <w:rPr>
            <w:rFonts w:ascii="Calibri" w:eastAsia="Times New Roman" w:hAnsi="Calibri" w:cs="Calibri"/>
            <w:b/>
            <w:bCs/>
            <w:color w:val="FF0000"/>
            <w:sz w:val="32"/>
            <w:szCs w:val="32"/>
            <w:lang w:val="en-US"/>
          </w:rPr>
          <w:t>Friday</w:t>
        </w:r>
        <w:r w:rsidR="007E49ED" w:rsidRPr="00666E16">
          <w:rPr>
            <w:rFonts w:ascii="Calibri" w:eastAsia="Times New Roman" w:hAnsi="Calibri" w:cs="Calibri"/>
            <w:b/>
            <w:bCs/>
            <w:color w:val="FF0000"/>
            <w:sz w:val="32"/>
            <w:szCs w:val="32"/>
            <w:lang w:val="en-US"/>
          </w:rPr>
          <w:t> </w:t>
        </w:r>
      </w:ins>
      <w:del w:id="2" w:author="Adam Cribbs" w:date="2021-08-11T11:58:00Z">
        <w:r w:rsidRPr="00666E16" w:rsidDel="007E49ED">
          <w:rPr>
            <w:rFonts w:ascii="Calibri" w:eastAsia="Times New Roman" w:hAnsi="Calibri" w:cs="Calibri"/>
            <w:b/>
            <w:bCs/>
            <w:color w:val="FF0000"/>
            <w:sz w:val="32"/>
            <w:szCs w:val="32"/>
            <w:lang w:val="en-US"/>
          </w:rPr>
          <w:delText>1</w:delText>
        </w:r>
      </w:del>
      <w:r w:rsidRPr="00666E16">
        <w:rPr>
          <w:rFonts w:ascii="Calibri" w:eastAsia="Times New Roman" w:hAnsi="Calibri" w:cs="Calibri"/>
          <w:b/>
          <w:bCs/>
          <w:color w:val="FF0000"/>
          <w:sz w:val="32"/>
          <w:szCs w:val="32"/>
          <w:lang w:val="en-US"/>
        </w:rPr>
        <w:t>5</w:t>
      </w:r>
      <w:r w:rsidRPr="00666E16">
        <w:rPr>
          <w:rFonts w:ascii="Calibri" w:eastAsia="Times New Roman" w:hAnsi="Calibri" w:cs="Calibri"/>
          <w:b/>
          <w:bCs/>
          <w:color w:val="FF0000"/>
          <w:sz w:val="25"/>
          <w:szCs w:val="25"/>
          <w:vertAlign w:val="superscript"/>
          <w:lang w:val="en-US"/>
        </w:rPr>
        <w:t>th</w:t>
      </w:r>
      <w:r w:rsidRPr="00666E16">
        <w:rPr>
          <w:rFonts w:ascii="Calibri" w:eastAsia="Times New Roman" w:hAnsi="Calibri" w:cs="Calibri"/>
          <w:b/>
          <w:bCs/>
          <w:color w:val="FF0000"/>
          <w:sz w:val="32"/>
          <w:szCs w:val="32"/>
          <w:lang w:val="en-US"/>
        </w:rPr>
        <w:t> </w:t>
      </w:r>
      <w:del w:id="3" w:author="Adam Cribbs" w:date="2021-08-11T11:59:00Z">
        <w:r w:rsidRPr="00666E16" w:rsidDel="007E49ED">
          <w:rPr>
            <w:rFonts w:ascii="Calibri" w:eastAsia="Times New Roman" w:hAnsi="Calibri" w:cs="Calibri"/>
            <w:b/>
            <w:bCs/>
            <w:color w:val="FF0000"/>
            <w:sz w:val="32"/>
            <w:szCs w:val="32"/>
            <w:lang w:val="en-US"/>
          </w:rPr>
          <w:delText>December </w:delText>
        </w:r>
      </w:del>
      <w:ins w:id="4" w:author="Adam Cribbs" w:date="2021-08-11T11:59:00Z">
        <w:r w:rsidR="007E49ED">
          <w:rPr>
            <w:rFonts w:ascii="Calibri" w:eastAsia="Times New Roman" w:hAnsi="Calibri" w:cs="Calibri"/>
            <w:b/>
            <w:bCs/>
            <w:color w:val="FF0000"/>
            <w:sz w:val="32"/>
            <w:szCs w:val="32"/>
            <w:lang w:val="en-US"/>
          </w:rPr>
          <w:t xml:space="preserve">November </w:t>
        </w:r>
      </w:ins>
      <w:r w:rsidRPr="00666E16">
        <w:rPr>
          <w:rFonts w:ascii="Calibri" w:eastAsia="Times New Roman" w:hAnsi="Calibri" w:cs="Calibri"/>
          <w:b/>
          <w:bCs/>
          <w:color w:val="FF0000"/>
          <w:sz w:val="32"/>
          <w:szCs w:val="32"/>
          <w:lang w:val="en-US"/>
        </w:rPr>
        <w:t>202</w:t>
      </w:r>
      <w:ins w:id="5" w:author="Adam Cribbs" w:date="2021-08-11T11:59:00Z">
        <w:r w:rsidR="007E49ED">
          <w:rPr>
            <w:rFonts w:ascii="Calibri" w:eastAsia="Times New Roman" w:hAnsi="Calibri" w:cs="Calibri"/>
            <w:b/>
            <w:bCs/>
            <w:color w:val="FF0000"/>
            <w:sz w:val="32"/>
            <w:szCs w:val="32"/>
            <w:lang w:val="en-US"/>
          </w:rPr>
          <w:t>1</w:t>
        </w:r>
      </w:ins>
      <w:del w:id="6" w:author="Adam Cribbs" w:date="2021-08-11T11:59:00Z">
        <w:r w:rsidRPr="00666E16" w:rsidDel="007E49ED">
          <w:rPr>
            <w:rFonts w:ascii="Calibri" w:eastAsia="Times New Roman" w:hAnsi="Calibri" w:cs="Calibri"/>
            <w:b/>
            <w:bCs/>
            <w:color w:val="FF0000"/>
            <w:sz w:val="32"/>
            <w:szCs w:val="32"/>
            <w:lang w:val="en-US"/>
          </w:rPr>
          <w:delText>0</w:delText>
        </w:r>
      </w:del>
      <w:r w:rsidRPr="00666E16">
        <w:rPr>
          <w:rFonts w:ascii="Calibri" w:eastAsia="Times New Roman" w:hAnsi="Calibri" w:cs="Calibri"/>
          <w:b/>
          <w:bCs/>
          <w:color w:val="FF0000"/>
          <w:sz w:val="32"/>
          <w:szCs w:val="32"/>
          <w:lang w:val="en-US"/>
        </w:rPr>
        <w:t>, 10am – 4pm </w:t>
      </w:r>
      <w:r w:rsidRPr="00666E16">
        <w:rPr>
          <w:rFonts w:ascii="Calibri" w:eastAsia="Times New Roman" w:hAnsi="Calibri" w:cs="Calibri"/>
          <w:color w:val="FF0000"/>
          <w:sz w:val="32"/>
          <w:szCs w:val="32"/>
        </w:rPr>
        <w:t> </w:t>
      </w:r>
    </w:p>
    <w:p w14:paraId="16F80B41"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b/>
          <w:bCs/>
          <w:color w:val="FF0000"/>
          <w:sz w:val="32"/>
          <w:szCs w:val="32"/>
          <w:lang w:val="en-US"/>
        </w:rPr>
        <w:t>Via Zoom – link will be sent prior to session</w:t>
      </w:r>
      <w:r w:rsidRPr="00666E16">
        <w:rPr>
          <w:rFonts w:ascii="Calibri" w:eastAsia="Times New Roman" w:hAnsi="Calibri" w:cs="Calibri"/>
          <w:color w:val="FF0000"/>
          <w:sz w:val="32"/>
          <w:szCs w:val="32"/>
        </w:rPr>
        <w:t> </w:t>
      </w:r>
    </w:p>
    <w:p w14:paraId="44D4727D"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b/>
          <w:bCs/>
          <w:color w:val="FF0000"/>
          <w:sz w:val="32"/>
          <w:szCs w:val="32"/>
          <w:lang w:val="en-US"/>
        </w:rPr>
        <w:t>Facilitators: Dr Martin Philpott and Dr Adam Cribbs</w:t>
      </w:r>
      <w:r w:rsidRPr="00666E16">
        <w:rPr>
          <w:rFonts w:ascii="Calibri" w:eastAsia="Times New Roman" w:hAnsi="Calibri" w:cs="Calibri"/>
          <w:color w:val="FF0000"/>
          <w:sz w:val="32"/>
          <w:szCs w:val="32"/>
        </w:rPr>
        <w:t> </w:t>
      </w:r>
    </w:p>
    <w:p w14:paraId="2538EFE4"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color w:val="FF0000"/>
          <w:sz w:val="32"/>
          <w:szCs w:val="32"/>
        </w:rPr>
        <w:t> </w:t>
      </w:r>
    </w:p>
    <w:p w14:paraId="1457C670" w14:textId="029B007E" w:rsidR="00666E16" w:rsidRPr="00666E16" w:rsidRDefault="00666E16" w:rsidP="00666E16">
      <w:pPr>
        <w:textAlignment w:val="baseline"/>
        <w:rPr>
          <w:rFonts w:ascii="Segoe UI" w:eastAsia="Times New Roman" w:hAnsi="Segoe UI" w:cs="Segoe UI"/>
          <w:sz w:val="18"/>
          <w:szCs w:val="18"/>
        </w:rPr>
      </w:pPr>
      <w:r w:rsidRPr="00666E16">
        <w:rPr>
          <w:rFonts w:ascii="Calibri" w:eastAsia="Times New Roman" w:hAnsi="Calibri" w:cs="Calibri"/>
        </w:rPr>
        <w:t xml:space="preserve">Next Generation Sequencing (NGS) has revolutionised biological research, allowing entire systems to be simultaneously interrogated.  This </w:t>
      </w:r>
      <w:del w:id="7" w:author="Adam Cribbs" w:date="2021-08-11T11:44:00Z">
        <w:r w:rsidRPr="00666E16" w:rsidDel="006E7CEC">
          <w:rPr>
            <w:rFonts w:ascii="Calibri" w:eastAsia="Times New Roman" w:hAnsi="Calibri" w:cs="Calibri"/>
          </w:rPr>
          <w:delText xml:space="preserve">interactive </w:delText>
        </w:r>
      </w:del>
      <w:r w:rsidRPr="00666E16">
        <w:rPr>
          <w:rFonts w:ascii="Calibri" w:eastAsia="Times New Roman" w:hAnsi="Calibri" w:cs="Calibri"/>
        </w:rPr>
        <w:t>lecture will be divided into two sessions.  The first will cover an introduction to various NGS technologies, with an emphasis on the dominant Illumina sequencing by synthesis, common applications including genome sequencing, RNA-</w:t>
      </w:r>
      <w:proofErr w:type="spellStart"/>
      <w:r w:rsidRPr="00666E16">
        <w:rPr>
          <w:rFonts w:ascii="Calibri" w:eastAsia="Times New Roman" w:hAnsi="Calibri" w:cs="Calibri"/>
        </w:rPr>
        <w:t>seq</w:t>
      </w:r>
      <w:proofErr w:type="spellEnd"/>
      <w:r w:rsidRPr="00666E16">
        <w:rPr>
          <w:rFonts w:ascii="Calibri" w:eastAsia="Times New Roman" w:hAnsi="Calibri" w:cs="Calibri"/>
        </w:rPr>
        <w:t>, </w:t>
      </w:r>
      <w:proofErr w:type="spellStart"/>
      <w:r w:rsidRPr="00666E16">
        <w:rPr>
          <w:rFonts w:ascii="Calibri" w:eastAsia="Times New Roman" w:hAnsi="Calibri" w:cs="Calibri"/>
          <w:color w:val="000000"/>
          <w:shd w:val="clear" w:color="auto" w:fill="FFE5E5"/>
        </w:rPr>
        <w:t>ChIP-seq</w:t>
      </w:r>
      <w:proofErr w:type="spellEnd"/>
      <w:r w:rsidRPr="00666E16">
        <w:rPr>
          <w:rFonts w:ascii="Calibri" w:eastAsia="Times New Roman" w:hAnsi="Calibri" w:cs="Calibri"/>
        </w:rPr>
        <w:t xml:space="preserve"> and single cell sequencing and the molecular biology underpinning library production.  The second will highlight the importance of good experimental design for successful NGS studies and an introduction to the pipelines and </w:t>
      </w:r>
      <w:r w:rsidRPr="00666E16">
        <w:rPr>
          <w:rFonts w:ascii="Calibri" w:eastAsia="Times New Roman" w:hAnsi="Calibri" w:cs="Calibri"/>
        </w:rPr>
        <w:lastRenderedPageBreak/>
        <w:t>statistical methods employed for the analysis of NGS data. </w:t>
      </w:r>
      <w:ins w:id="8" w:author="Adam Cribbs" w:date="2021-08-11T11:44:00Z">
        <w:r w:rsidR="006E7CEC">
          <w:rPr>
            <w:rFonts w:ascii="Calibri" w:eastAsia="Times New Roman" w:hAnsi="Calibri" w:cs="Calibri"/>
          </w:rPr>
          <w:t>We will then perform differential expression analys</w:t>
        </w:r>
      </w:ins>
      <w:ins w:id="9" w:author="Adam Cribbs" w:date="2021-08-11T11:45:00Z">
        <w:r w:rsidR="006E7CEC">
          <w:rPr>
            <w:rFonts w:ascii="Calibri" w:eastAsia="Times New Roman" w:hAnsi="Calibri" w:cs="Calibri"/>
          </w:rPr>
          <w:t>is of RNA-</w:t>
        </w:r>
        <w:proofErr w:type="spellStart"/>
        <w:r w:rsidR="006E7CEC">
          <w:rPr>
            <w:rFonts w:ascii="Calibri" w:eastAsia="Times New Roman" w:hAnsi="Calibri" w:cs="Calibri"/>
          </w:rPr>
          <w:t>seq</w:t>
        </w:r>
        <w:proofErr w:type="spellEnd"/>
        <w:r w:rsidR="006E7CEC">
          <w:rPr>
            <w:rFonts w:ascii="Calibri" w:eastAsia="Times New Roman" w:hAnsi="Calibri" w:cs="Calibri"/>
          </w:rPr>
          <w:t xml:space="preserve"> data using R and the </w:t>
        </w:r>
        <w:proofErr w:type="spellStart"/>
        <w:r w:rsidR="006E7CEC">
          <w:rPr>
            <w:rFonts w:ascii="Calibri" w:eastAsia="Times New Roman" w:hAnsi="Calibri" w:cs="Calibri"/>
          </w:rPr>
          <w:t>Rstudio</w:t>
        </w:r>
        <w:proofErr w:type="spellEnd"/>
        <w:r w:rsidR="006E7CEC">
          <w:rPr>
            <w:rFonts w:ascii="Calibri" w:eastAsia="Times New Roman" w:hAnsi="Calibri" w:cs="Calibri"/>
          </w:rPr>
          <w:t xml:space="preserve"> IDE.</w:t>
        </w:r>
      </w:ins>
    </w:p>
    <w:p w14:paraId="06646A8B" w14:textId="77777777" w:rsidR="00666E16" w:rsidRPr="00666E16" w:rsidRDefault="00666E16" w:rsidP="00666E16">
      <w:pPr>
        <w:textAlignment w:val="baseline"/>
        <w:rPr>
          <w:rFonts w:ascii="Segoe UI" w:eastAsia="Times New Roman" w:hAnsi="Segoe UI" w:cs="Segoe UI"/>
          <w:sz w:val="18"/>
          <w:szCs w:val="18"/>
        </w:rPr>
      </w:pPr>
      <w:r w:rsidRPr="00666E16">
        <w:rPr>
          <w:rFonts w:ascii="Calibri" w:eastAsia="Times New Roman" w:hAnsi="Calibri" w:cs="Calibri"/>
        </w:rPr>
        <w:t> </w:t>
      </w:r>
    </w:p>
    <w:p w14:paraId="5557FE48" w14:textId="77777777" w:rsidR="00666E16" w:rsidRPr="00666E16" w:rsidRDefault="00666E16" w:rsidP="00666E16">
      <w:pPr>
        <w:textAlignment w:val="baseline"/>
        <w:rPr>
          <w:rFonts w:ascii="Segoe UI" w:eastAsia="Times New Roman" w:hAnsi="Segoe UI" w:cs="Segoe UI"/>
          <w:sz w:val="18"/>
          <w:szCs w:val="18"/>
        </w:rPr>
      </w:pPr>
      <w:r w:rsidRPr="00666E16">
        <w:rPr>
          <w:rFonts w:ascii="Calibri" w:eastAsia="Times New Roman" w:hAnsi="Calibri" w:cs="Calibri"/>
          <w:b/>
          <w:bCs/>
          <w:sz w:val="26"/>
          <w:szCs w:val="26"/>
        </w:rPr>
        <w:t>10am: Speaker: Martin Philpott - Molecular Biology of NGS. </w:t>
      </w:r>
      <w:r w:rsidRPr="00666E16">
        <w:rPr>
          <w:rFonts w:ascii="Calibri" w:eastAsia="Times New Roman" w:hAnsi="Calibri" w:cs="Calibri"/>
          <w:sz w:val="26"/>
          <w:szCs w:val="26"/>
        </w:rPr>
        <w:t> </w:t>
      </w:r>
    </w:p>
    <w:p w14:paraId="2BC2FB4E" w14:textId="77777777" w:rsidR="00666E16" w:rsidRPr="00666E16" w:rsidRDefault="00666E16" w:rsidP="00666E16">
      <w:pPr>
        <w:textAlignment w:val="baseline"/>
        <w:rPr>
          <w:rFonts w:ascii="Segoe UI" w:eastAsia="Times New Roman" w:hAnsi="Segoe UI" w:cs="Segoe UI"/>
          <w:sz w:val="18"/>
          <w:szCs w:val="18"/>
        </w:rPr>
      </w:pPr>
      <w:r w:rsidRPr="00666E16">
        <w:rPr>
          <w:rFonts w:ascii="Calibri" w:eastAsia="Times New Roman" w:hAnsi="Calibri" w:cs="Calibri"/>
          <w:i/>
          <w:iCs/>
          <w:sz w:val="26"/>
          <w:szCs w:val="26"/>
        </w:rPr>
        <w:t>Lunch Break </w:t>
      </w:r>
      <w:r w:rsidRPr="00666E16">
        <w:rPr>
          <w:rFonts w:ascii="Calibri" w:eastAsia="Times New Roman" w:hAnsi="Calibri" w:cs="Calibri"/>
          <w:sz w:val="26"/>
          <w:szCs w:val="26"/>
        </w:rPr>
        <w:t> </w:t>
      </w:r>
    </w:p>
    <w:p w14:paraId="722FAF6E" w14:textId="77777777" w:rsidR="00666E16" w:rsidRPr="00666E16" w:rsidRDefault="00666E16" w:rsidP="00666E16">
      <w:pPr>
        <w:textAlignment w:val="baseline"/>
        <w:rPr>
          <w:rFonts w:ascii="Segoe UI" w:eastAsia="Times New Roman" w:hAnsi="Segoe UI" w:cs="Segoe UI"/>
          <w:sz w:val="18"/>
          <w:szCs w:val="18"/>
        </w:rPr>
      </w:pPr>
      <w:r w:rsidRPr="00666E16">
        <w:rPr>
          <w:rFonts w:ascii="Calibri" w:eastAsia="Times New Roman" w:hAnsi="Calibri" w:cs="Calibri"/>
          <w:b/>
          <w:bCs/>
          <w:sz w:val="26"/>
          <w:szCs w:val="26"/>
        </w:rPr>
        <w:t>1pm: Speaker: Adam Cribbs - Experiment Design and Analysis of Sequence Data </w:t>
      </w:r>
      <w:r w:rsidRPr="00666E16">
        <w:rPr>
          <w:rFonts w:ascii="Calibri" w:eastAsia="Times New Roman" w:hAnsi="Calibri" w:cs="Calibri"/>
          <w:sz w:val="26"/>
          <w:szCs w:val="26"/>
        </w:rPr>
        <w:t> </w:t>
      </w:r>
    </w:p>
    <w:p w14:paraId="2A6A15D5" w14:textId="77777777" w:rsidR="00666E16" w:rsidRDefault="00666E16"/>
    <w:p w14:paraId="42D4646B" w14:textId="77777777" w:rsidR="00666E16" w:rsidRDefault="00666E16"/>
    <w:p w14:paraId="691D471E" w14:textId="77777777" w:rsidR="00372328" w:rsidRPr="00666E16" w:rsidRDefault="00372328" w:rsidP="00372328">
      <w:pPr>
        <w:jc w:val="center"/>
        <w:textAlignment w:val="baseline"/>
        <w:rPr>
          <w:rFonts w:ascii="Segoe UI" w:eastAsia="Times New Roman" w:hAnsi="Segoe UI" w:cs="Segoe UI"/>
          <w:sz w:val="18"/>
          <w:szCs w:val="18"/>
        </w:rPr>
      </w:pPr>
      <w:r w:rsidRPr="00666E16">
        <w:rPr>
          <w:rFonts w:ascii="Calibri" w:eastAsia="Times New Roman" w:hAnsi="Calibri" w:cs="Calibri"/>
          <w:b/>
          <w:bCs/>
          <w:i/>
          <w:iCs/>
          <w:color w:val="000000"/>
          <w:sz w:val="64"/>
          <w:szCs w:val="64"/>
          <w:lang w:val="en-US"/>
        </w:rPr>
        <w:t>Advanced Real-World Epidemiology and Machine Learning for Healthcare</w:t>
      </w:r>
      <w:r w:rsidRPr="00666E16">
        <w:rPr>
          <w:rFonts w:ascii="Calibri" w:eastAsia="Times New Roman" w:hAnsi="Calibri" w:cs="Calibri"/>
          <w:color w:val="000000"/>
          <w:sz w:val="64"/>
          <w:szCs w:val="64"/>
        </w:rPr>
        <w:t> </w:t>
      </w:r>
    </w:p>
    <w:p w14:paraId="233E3978" w14:textId="77777777" w:rsidR="00372328" w:rsidRPr="00666E16" w:rsidRDefault="00372328" w:rsidP="00372328">
      <w:pPr>
        <w:jc w:val="center"/>
        <w:textAlignment w:val="baseline"/>
        <w:rPr>
          <w:rFonts w:ascii="Segoe UI" w:eastAsia="Times New Roman" w:hAnsi="Segoe UI" w:cs="Segoe UI"/>
          <w:sz w:val="18"/>
          <w:szCs w:val="18"/>
        </w:rPr>
      </w:pPr>
      <w:r w:rsidRPr="00666E16">
        <w:rPr>
          <w:rFonts w:ascii="Calibri" w:eastAsia="Times New Roman" w:hAnsi="Calibri" w:cs="Calibri"/>
          <w:b/>
          <w:bCs/>
          <w:color w:val="FF0000"/>
          <w:sz w:val="32"/>
          <w:szCs w:val="32"/>
          <w:lang w:val="en-US"/>
        </w:rPr>
        <w:t>Date: TBC</w:t>
      </w:r>
      <w:r w:rsidRPr="00666E16">
        <w:rPr>
          <w:rFonts w:ascii="Calibri" w:eastAsia="Times New Roman" w:hAnsi="Calibri" w:cs="Calibri"/>
          <w:color w:val="FF0000"/>
          <w:sz w:val="32"/>
          <w:szCs w:val="32"/>
        </w:rPr>
        <w:t> </w:t>
      </w:r>
    </w:p>
    <w:p w14:paraId="252F75D4" w14:textId="77777777" w:rsidR="00372328" w:rsidRDefault="00372328" w:rsidP="00372328">
      <w:pPr>
        <w:jc w:val="center"/>
        <w:textAlignment w:val="baseline"/>
        <w:rPr>
          <w:rFonts w:ascii="Calibri" w:eastAsia="Times New Roman" w:hAnsi="Calibri" w:cs="Calibri"/>
          <w:color w:val="FF0000"/>
          <w:sz w:val="32"/>
          <w:szCs w:val="32"/>
        </w:rPr>
      </w:pPr>
      <w:r w:rsidRPr="00666E16">
        <w:rPr>
          <w:rFonts w:ascii="Calibri" w:eastAsia="Times New Roman" w:hAnsi="Calibri" w:cs="Calibri"/>
          <w:b/>
          <w:bCs/>
          <w:color w:val="FF0000"/>
          <w:sz w:val="32"/>
          <w:szCs w:val="32"/>
          <w:lang w:val="en-US"/>
        </w:rPr>
        <w:t>Facilitators: Dr Victoria Strauss and Dr Sara Khalid</w:t>
      </w:r>
      <w:r w:rsidRPr="00666E16">
        <w:rPr>
          <w:rFonts w:ascii="Calibri" w:eastAsia="Times New Roman" w:hAnsi="Calibri" w:cs="Calibri"/>
          <w:color w:val="FF0000"/>
          <w:sz w:val="32"/>
          <w:szCs w:val="32"/>
        </w:rPr>
        <w:t> </w:t>
      </w:r>
    </w:p>
    <w:p w14:paraId="28C81990" w14:textId="77777777" w:rsidR="00372328" w:rsidRPr="00666E16" w:rsidRDefault="00372328" w:rsidP="00372328">
      <w:pPr>
        <w:textAlignment w:val="baseline"/>
        <w:rPr>
          <w:rFonts w:ascii="Segoe UI" w:eastAsia="Times New Roman" w:hAnsi="Segoe UI" w:cs="Segoe UI"/>
          <w:sz w:val="18"/>
          <w:szCs w:val="18"/>
        </w:rPr>
      </w:pPr>
    </w:p>
    <w:p w14:paraId="1F897119"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76C48001"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10.00-10.15 Dr Victoria Strauss</w:t>
      </w:r>
      <w:r w:rsidRPr="00666E16">
        <w:rPr>
          <w:rFonts w:ascii="Calibri" w:eastAsia="Times New Roman" w:hAnsi="Calibri" w:cs="Calibri"/>
          <w:sz w:val="26"/>
          <w:szCs w:val="26"/>
        </w:rPr>
        <w:t> </w:t>
      </w:r>
    </w:p>
    <w:p w14:paraId="6B6FA1D8"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Real world epidemiology recap</w:t>
      </w:r>
      <w:r w:rsidRPr="00666E16">
        <w:rPr>
          <w:rFonts w:ascii="Calibri" w:eastAsia="Times New Roman" w:hAnsi="Calibri" w:cs="Calibri"/>
          <w:sz w:val="26"/>
          <w:szCs w:val="26"/>
        </w:rPr>
        <w:t> </w:t>
      </w:r>
    </w:p>
    <w:p w14:paraId="34A0C27F"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A brief recap of introduction in real world epidemiology.</w:t>
      </w:r>
      <w:r w:rsidRPr="00666E16">
        <w:rPr>
          <w:rFonts w:ascii="Calibri" w:eastAsia="Times New Roman" w:hAnsi="Calibri" w:cs="Calibri"/>
          <w:sz w:val="26"/>
          <w:szCs w:val="26"/>
        </w:rPr>
        <w:t> </w:t>
      </w:r>
    </w:p>
    <w:p w14:paraId="165252B0"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6F3AE787"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10.15-11.30 Dr Danielle Robinson </w:t>
      </w:r>
      <w:r w:rsidRPr="00666E16">
        <w:rPr>
          <w:rFonts w:ascii="Calibri" w:eastAsia="Times New Roman" w:hAnsi="Calibri" w:cs="Calibri"/>
          <w:sz w:val="26"/>
          <w:szCs w:val="26"/>
        </w:rPr>
        <w:t> </w:t>
      </w:r>
    </w:p>
    <w:p w14:paraId="41D10BB9"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Different approaches to minimize confounders in real world epidemiology</w:t>
      </w:r>
      <w:r w:rsidRPr="00666E16">
        <w:rPr>
          <w:rFonts w:ascii="Calibri" w:eastAsia="Times New Roman" w:hAnsi="Calibri" w:cs="Calibri"/>
          <w:sz w:val="26"/>
          <w:szCs w:val="26"/>
        </w:rPr>
        <w:t> </w:t>
      </w:r>
    </w:p>
    <w:p w14:paraId="0BBB7E6B"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An interactive game will be played to facilitate teaching how different analytical</w:t>
      </w:r>
      <w:r w:rsidRPr="00666E16">
        <w:rPr>
          <w:rFonts w:ascii="Calibri" w:eastAsia="Times New Roman" w:hAnsi="Calibri" w:cs="Calibri"/>
          <w:sz w:val="26"/>
          <w:szCs w:val="26"/>
        </w:rPr>
        <w:t> </w:t>
      </w:r>
    </w:p>
    <w:p w14:paraId="32ED89EA"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approaches are used to minimize confounders in real world epidemiology that aim to understand the casual association. We will then cover the concept behind the game.</w:t>
      </w:r>
      <w:r w:rsidRPr="00666E16">
        <w:rPr>
          <w:rFonts w:ascii="Calibri" w:eastAsia="Times New Roman" w:hAnsi="Calibri" w:cs="Calibri"/>
          <w:sz w:val="26"/>
          <w:szCs w:val="26"/>
        </w:rPr>
        <w:t> </w:t>
      </w:r>
    </w:p>
    <w:p w14:paraId="5DD0B4F1"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2ABA60B6"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11.30-11.45 Coffee break</w:t>
      </w:r>
      <w:r w:rsidRPr="00666E16">
        <w:rPr>
          <w:rFonts w:ascii="Calibri" w:eastAsia="Times New Roman" w:hAnsi="Calibri" w:cs="Calibri"/>
          <w:sz w:val="26"/>
          <w:szCs w:val="26"/>
        </w:rPr>
        <w:t> </w:t>
      </w:r>
    </w:p>
    <w:p w14:paraId="4B1CF3D1"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30C280A1"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11.45-12.15 Dr Victoria Strauss</w:t>
      </w:r>
      <w:r w:rsidRPr="00666E16">
        <w:rPr>
          <w:rFonts w:ascii="Calibri" w:eastAsia="Times New Roman" w:hAnsi="Calibri" w:cs="Calibri"/>
          <w:sz w:val="26"/>
          <w:szCs w:val="26"/>
        </w:rPr>
        <w:t> </w:t>
      </w:r>
    </w:p>
    <w:p w14:paraId="30CD62F3"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Real world epidemiology using multiple databases: common data model</w:t>
      </w:r>
      <w:r w:rsidRPr="00666E16">
        <w:rPr>
          <w:rFonts w:ascii="Calibri" w:eastAsia="Times New Roman" w:hAnsi="Calibri" w:cs="Calibri"/>
          <w:sz w:val="26"/>
          <w:szCs w:val="26"/>
        </w:rPr>
        <w:t> </w:t>
      </w:r>
    </w:p>
    <w:p w14:paraId="5259E289"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A high level of introduction what common data model is and how they are becoming</w:t>
      </w:r>
      <w:r w:rsidRPr="00666E16">
        <w:rPr>
          <w:rFonts w:ascii="Calibri" w:eastAsia="Times New Roman" w:hAnsi="Calibri" w:cs="Calibri"/>
          <w:sz w:val="26"/>
          <w:szCs w:val="26"/>
        </w:rPr>
        <w:t> </w:t>
      </w:r>
    </w:p>
    <w:p w14:paraId="5D548EF0"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popular in real world epidemiology</w:t>
      </w:r>
      <w:r w:rsidRPr="00666E16">
        <w:rPr>
          <w:rFonts w:ascii="Calibri" w:eastAsia="Times New Roman" w:hAnsi="Calibri" w:cs="Calibri"/>
          <w:sz w:val="26"/>
          <w:szCs w:val="26"/>
        </w:rPr>
        <w:t> </w:t>
      </w:r>
    </w:p>
    <w:p w14:paraId="0FFC7FFB"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64C67E26"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12.15-13.30 Dr Danielle Robinson, Dr Victoria Strauss, Dr Annika </w:t>
      </w:r>
      <w:proofErr w:type="spellStart"/>
      <w:r w:rsidRPr="00666E16">
        <w:rPr>
          <w:rFonts w:ascii="Calibri" w:eastAsia="Times New Roman" w:hAnsi="Calibri" w:cs="Calibri"/>
          <w:b/>
          <w:bCs/>
          <w:sz w:val="26"/>
          <w:szCs w:val="26"/>
          <w:lang w:val="en-US"/>
        </w:rPr>
        <w:t>Jodicke</w:t>
      </w:r>
      <w:proofErr w:type="spellEnd"/>
      <w:r w:rsidRPr="00666E16">
        <w:rPr>
          <w:rFonts w:ascii="Calibri" w:eastAsia="Times New Roman" w:hAnsi="Calibri" w:cs="Calibri"/>
          <w:sz w:val="26"/>
          <w:szCs w:val="26"/>
        </w:rPr>
        <w:t> </w:t>
      </w:r>
    </w:p>
    <w:p w14:paraId="2DE259F6"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A practical workshop-from a research question to analysis plan for a real world</w:t>
      </w:r>
      <w:r w:rsidRPr="00666E16">
        <w:rPr>
          <w:rFonts w:ascii="Calibri" w:eastAsia="Times New Roman" w:hAnsi="Calibri" w:cs="Calibri"/>
          <w:sz w:val="26"/>
          <w:szCs w:val="26"/>
        </w:rPr>
        <w:t> </w:t>
      </w:r>
    </w:p>
    <w:p w14:paraId="5FA20A42"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t>epidemiology study</w:t>
      </w:r>
      <w:r w:rsidRPr="00666E16">
        <w:rPr>
          <w:rFonts w:ascii="Calibri" w:eastAsia="Times New Roman" w:hAnsi="Calibri" w:cs="Calibri"/>
          <w:sz w:val="26"/>
          <w:szCs w:val="26"/>
        </w:rPr>
        <w:t> </w:t>
      </w:r>
    </w:p>
    <w:p w14:paraId="66706249"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A case study will be used to facilitate an interactive group to design a real world</w:t>
      </w:r>
      <w:r w:rsidRPr="00666E16">
        <w:rPr>
          <w:rFonts w:ascii="Calibri" w:eastAsia="Times New Roman" w:hAnsi="Calibri" w:cs="Calibri"/>
          <w:sz w:val="26"/>
          <w:szCs w:val="26"/>
        </w:rPr>
        <w:t> </w:t>
      </w:r>
    </w:p>
    <w:p w14:paraId="00778256"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lang w:val="en-US"/>
        </w:rPr>
        <w:t>epidemiology study including statistical analysis planning.</w:t>
      </w:r>
      <w:r w:rsidRPr="00666E16">
        <w:rPr>
          <w:rFonts w:ascii="Calibri" w:eastAsia="Times New Roman" w:hAnsi="Calibri" w:cs="Calibri"/>
          <w:sz w:val="26"/>
          <w:szCs w:val="26"/>
        </w:rPr>
        <w:t> </w:t>
      </w:r>
    </w:p>
    <w:p w14:paraId="03CFBB5E"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5353B960"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sz w:val="26"/>
          <w:szCs w:val="26"/>
          <w:lang w:val="en-US"/>
        </w:rPr>
        <w:lastRenderedPageBreak/>
        <w:t>13.30-14.15 Lunch break</w:t>
      </w:r>
      <w:r w:rsidRPr="00666E16">
        <w:rPr>
          <w:rFonts w:ascii="Calibri" w:eastAsia="Times New Roman" w:hAnsi="Calibri" w:cs="Calibri"/>
          <w:sz w:val="26"/>
          <w:szCs w:val="26"/>
        </w:rPr>
        <w:t> </w:t>
      </w:r>
    </w:p>
    <w:p w14:paraId="4DFB6E00"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sz w:val="26"/>
          <w:szCs w:val="26"/>
        </w:rPr>
        <w:t> </w:t>
      </w:r>
    </w:p>
    <w:p w14:paraId="41B7D396"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color w:val="222222"/>
          <w:sz w:val="26"/>
          <w:szCs w:val="26"/>
          <w:lang w:val="en-US"/>
        </w:rPr>
        <w:t>14:15– 15.30 Dr Sara Khalid</w:t>
      </w:r>
      <w:r w:rsidRPr="00666E16">
        <w:rPr>
          <w:rFonts w:ascii="Calibri" w:eastAsia="Times New Roman" w:hAnsi="Calibri" w:cs="Calibri"/>
          <w:color w:val="222222"/>
          <w:sz w:val="26"/>
          <w:szCs w:val="26"/>
        </w:rPr>
        <w:t> </w:t>
      </w:r>
    </w:p>
    <w:p w14:paraId="443CF650"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b/>
          <w:bCs/>
          <w:color w:val="222222"/>
          <w:sz w:val="26"/>
          <w:szCs w:val="26"/>
          <w:lang w:val="en-US"/>
        </w:rPr>
        <w:t>Machine Learning for Healthcare</w:t>
      </w:r>
      <w:r w:rsidRPr="00666E16">
        <w:rPr>
          <w:rFonts w:ascii="Calibri" w:eastAsia="Times New Roman" w:hAnsi="Calibri" w:cs="Calibri"/>
          <w:color w:val="222222"/>
          <w:sz w:val="26"/>
          <w:szCs w:val="26"/>
        </w:rPr>
        <w:t> </w:t>
      </w:r>
    </w:p>
    <w:p w14:paraId="71C22636" w14:textId="77777777" w:rsidR="00372328" w:rsidRPr="00666E16" w:rsidRDefault="00372328" w:rsidP="00372328">
      <w:pPr>
        <w:jc w:val="both"/>
        <w:textAlignment w:val="baseline"/>
        <w:rPr>
          <w:rFonts w:ascii="Segoe UI" w:eastAsia="Times New Roman" w:hAnsi="Segoe UI" w:cs="Segoe UI"/>
          <w:sz w:val="18"/>
          <w:szCs w:val="18"/>
        </w:rPr>
      </w:pPr>
      <w:r w:rsidRPr="00666E16">
        <w:rPr>
          <w:rFonts w:ascii="Calibri" w:eastAsia="Times New Roman" w:hAnsi="Calibri" w:cs="Calibri"/>
          <w:color w:val="222222"/>
          <w:sz w:val="26"/>
          <w:szCs w:val="26"/>
          <w:lang w:val="en-US"/>
        </w:rPr>
        <w:t>A brief overview of machine learning methods for healthcare applications including supervised and unsupervised learning, followed by real-world examples of data analysis using </w:t>
      </w:r>
      <w:proofErr w:type="gramStart"/>
      <w:r w:rsidRPr="00666E16">
        <w:rPr>
          <w:rFonts w:ascii="Calibri" w:eastAsia="Times New Roman" w:hAnsi="Calibri" w:cs="Calibri"/>
          <w:color w:val="222222"/>
          <w:sz w:val="26"/>
          <w:szCs w:val="26"/>
          <w:lang w:val="en-US"/>
        </w:rPr>
        <w:t>routinely-collected</w:t>
      </w:r>
      <w:proofErr w:type="gramEnd"/>
      <w:r w:rsidRPr="00666E16">
        <w:rPr>
          <w:rFonts w:ascii="Calibri" w:eastAsia="Times New Roman" w:hAnsi="Calibri" w:cs="Calibri"/>
          <w:color w:val="222222"/>
          <w:sz w:val="26"/>
          <w:szCs w:val="26"/>
          <w:lang w:val="en-US"/>
        </w:rPr>
        <w:t> data.</w:t>
      </w:r>
      <w:r w:rsidRPr="00666E16">
        <w:rPr>
          <w:rFonts w:ascii="Calibri" w:eastAsia="Times New Roman" w:hAnsi="Calibri" w:cs="Calibri"/>
          <w:color w:val="222222"/>
          <w:sz w:val="26"/>
          <w:szCs w:val="26"/>
        </w:rPr>
        <w:t> </w:t>
      </w:r>
    </w:p>
    <w:p w14:paraId="4040ECF0" w14:textId="77777777" w:rsidR="00666E16" w:rsidRDefault="00666E16"/>
    <w:p w14:paraId="15CE8ED4" w14:textId="77777777" w:rsidR="00666E16" w:rsidRDefault="00666E16"/>
    <w:p w14:paraId="304A141D" w14:textId="77777777" w:rsidR="00666E16" w:rsidRDefault="00666E16"/>
    <w:p w14:paraId="24F25FBF" w14:textId="77777777" w:rsidR="00666E16" w:rsidRDefault="00666E16"/>
    <w:p w14:paraId="014FF99B" w14:textId="77777777" w:rsidR="00666E16" w:rsidRDefault="00666E16"/>
    <w:p w14:paraId="74277344" w14:textId="77777777" w:rsidR="00666E16" w:rsidRDefault="00666E16"/>
    <w:p w14:paraId="287DEE3E" w14:textId="77777777" w:rsidR="00666E16" w:rsidRDefault="00666E16"/>
    <w:p w14:paraId="02298D2E" w14:textId="77777777" w:rsidR="00666E16" w:rsidRDefault="00666E16"/>
    <w:p w14:paraId="0F19CA39" w14:textId="77777777" w:rsidR="00666E16" w:rsidRDefault="00666E16"/>
    <w:p w14:paraId="6B6F9C23" w14:textId="77777777" w:rsidR="00666E16" w:rsidRDefault="00666E16"/>
    <w:p w14:paraId="33C5DABC" w14:textId="77777777" w:rsidR="00666E16" w:rsidRDefault="00666E16"/>
    <w:p w14:paraId="4865270D" w14:textId="77777777" w:rsidR="00666E16" w:rsidRDefault="00666E16"/>
    <w:p w14:paraId="6B9805DF" w14:textId="77777777" w:rsidR="00666E16" w:rsidRDefault="00666E16"/>
    <w:p w14:paraId="42262849" w14:textId="77777777" w:rsidR="00666E16" w:rsidRDefault="00666E16"/>
    <w:p w14:paraId="4CE43E21" w14:textId="77777777" w:rsidR="00666E16" w:rsidRDefault="00666E16"/>
    <w:p w14:paraId="6B304802" w14:textId="77777777" w:rsidR="00666E16" w:rsidRDefault="00666E16"/>
    <w:p w14:paraId="364774A1" w14:textId="77777777" w:rsidR="00666E16" w:rsidRDefault="00666E16"/>
    <w:p w14:paraId="6E5220B9" w14:textId="77777777" w:rsidR="00666E16" w:rsidRDefault="00666E16"/>
    <w:p w14:paraId="5FBE4A0C" w14:textId="77777777" w:rsidR="00372328" w:rsidRDefault="00372328"/>
    <w:p w14:paraId="222B9D7B" w14:textId="77777777" w:rsidR="00372328" w:rsidRDefault="00372328"/>
    <w:p w14:paraId="7E453978" w14:textId="77777777" w:rsidR="00372328" w:rsidRDefault="00372328"/>
    <w:p w14:paraId="40BA9CDE" w14:textId="77777777" w:rsidR="00372328" w:rsidRDefault="00372328"/>
    <w:p w14:paraId="5220B642" w14:textId="77777777" w:rsidR="00372328" w:rsidRDefault="00372328"/>
    <w:p w14:paraId="4BFCD200" w14:textId="77777777" w:rsidR="00372328" w:rsidRDefault="00372328"/>
    <w:p w14:paraId="3D11238A" w14:textId="77777777" w:rsidR="00372328" w:rsidRDefault="00372328"/>
    <w:p w14:paraId="558D414B" w14:textId="77777777" w:rsidR="00372328" w:rsidRDefault="00372328"/>
    <w:p w14:paraId="270EC41F" w14:textId="77777777" w:rsidR="00372328" w:rsidRDefault="00372328"/>
    <w:p w14:paraId="7C86A5FC" w14:textId="77777777" w:rsidR="00372328" w:rsidRDefault="00372328"/>
    <w:p w14:paraId="549AB4C0" w14:textId="77777777" w:rsidR="00372328" w:rsidRDefault="00372328"/>
    <w:p w14:paraId="4E14FB7F" w14:textId="77777777" w:rsidR="00372328" w:rsidRDefault="00372328"/>
    <w:p w14:paraId="1601177F" w14:textId="77777777" w:rsidR="00372328" w:rsidRDefault="00372328"/>
    <w:p w14:paraId="42EF2D3E" w14:textId="77777777" w:rsidR="00372328" w:rsidRDefault="00372328"/>
    <w:p w14:paraId="6CA76FA6" w14:textId="77777777" w:rsidR="00372328" w:rsidRDefault="00372328"/>
    <w:p w14:paraId="6E73221F" w14:textId="77777777" w:rsidR="00372328" w:rsidRDefault="00372328"/>
    <w:p w14:paraId="51F0F1FA" w14:textId="77777777" w:rsidR="00372328" w:rsidRDefault="00372328"/>
    <w:p w14:paraId="237FE142" w14:textId="77777777" w:rsidR="00372328" w:rsidRDefault="00372328"/>
    <w:p w14:paraId="7BF167DB" w14:textId="77777777" w:rsidR="00372328" w:rsidRDefault="00372328"/>
    <w:p w14:paraId="772A3650" w14:textId="77777777" w:rsidR="00372328" w:rsidRDefault="00372328"/>
    <w:tbl>
      <w:tblPr>
        <w:tblW w:w="37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0"/>
        <w:gridCol w:w="9"/>
      </w:tblGrid>
      <w:tr w:rsidR="00666E16" w:rsidRPr="00666E16" w14:paraId="34D81BBC" w14:textId="77777777" w:rsidTr="00666E16">
        <w:trPr>
          <w:trHeight w:val="639"/>
        </w:trPr>
        <w:tc>
          <w:tcPr>
            <w:tcW w:w="3730" w:type="dxa"/>
            <w:tcBorders>
              <w:top w:val="nil"/>
              <w:left w:val="nil"/>
              <w:bottom w:val="nil"/>
              <w:right w:val="nil"/>
            </w:tcBorders>
            <w:shd w:val="clear" w:color="auto" w:fill="auto"/>
            <w:hideMark/>
          </w:tcPr>
          <w:p w14:paraId="2972A1B6" w14:textId="77777777" w:rsidR="00666E16" w:rsidRPr="00666E16" w:rsidRDefault="00666E16" w:rsidP="00666E16">
            <w:pPr>
              <w:textAlignment w:val="baseline"/>
              <w:rPr>
                <w:rFonts w:ascii="Times New Roman" w:eastAsia="Times New Roman" w:hAnsi="Times New Roman" w:cs="Times New Roman"/>
              </w:rPr>
            </w:pPr>
            <w:r w:rsidRPr="00666E16">
              <w:rPr>
                <w:rFonts w:ascii="Calibri" w:eastAsia="Times New Roman" w:hAnsi="Calibri" w:cs="Calibri"/>
                <w:b/>
                <w:bCs/>
                <w:color w:val="000000"/>
                <w:sz w:val="32"/>
                <w:szCs w:val="32"/>
              </w:rPr>
              <w:lastRenderedPageBreak/>
              <w:t>DPhil 8</w:t>
            </w:r>
            <w:r>
              <w:rPr>
                <w:rFonts w:ascii="Calibri" w:eastAsia="Times New Roman" w:hAnsi="Calibri" w:cs="Calibri"/>
                <w:b/>
                <w:bCs/>
                <w:color w:val="000000"/>
                <w:sz w:val="32"/>
                <w:szCs w:val="32"/>
              </w:rPr>
              <w:t xml:space="preserve"> </w:t>
            </w:r>
            <w:r w:rsidRPr="00666E16">
              <w:rPr>
                <w:rFonts w:ascii="Calibri" w:eastAsia="Times New Roman" w:hAnsi="Calibri" w:cs="Calibri"/>
                <w:b/>
                <w:bCs/>
                <w:color w:val="000000"/>
                <w:sz w:val="32"/>
                <w:szCs w:val="32"/>
              </w:rPr>
              <w:t>-</w:t>
            </w:r>
            <w:r>
              <w:rPr>
                <w:rFonts w:ascii="Calibri" w:eastAsia="Times New Roman" w:hAnsi="Calibri" w:cs="Calibri"/>
                <w:b/>
                <w:bCs/>
                <w:color w:val="000000"/>
                <w:sz w:val="32"/>
                <w:szCs w:val="32"/>
              </w:rPr>
              <w:t xml:space="preserve"> </w:t>
            </w:r>
            <w:r w:rsidRPr="00666E16">
              <w:rPr>
                <w:rFonts w:ascii="Calibri" w:eastAsia="Times New Roman" w:hAnsi="Calibri" w:cs="Calibri"/>
                <w:b/>
                <w:bCs/>
                <w:color w:val="000000"/>
                <w:sz w:val="32"/>
                <w:szCs w:val="32"/>
              </w:rPr>
              <w:t>session module</w:t>
            </w:r>
            <w:r w:rsidRPr="00666E16">
              <w:rPr>
                <w:rFonts w:ascii="Calibri" w:eastAsia="Times New Roman" w:hAnsi="Calibri" w:cs="Calibri"/>
                <w:color w:val="000000"/>
                <w:sz w:val="32"/>
                <w:szCs w:val="32"/>
              </w:rPr>
              <w:t> </w:t>
            </w:r>
          </w:p>
        </w:tc>
        <w:tc>
          <w:tcPr>
            <w:tcW w:w="9" w:type="dxa"/>
            <w:tcBorders>
              <w:top w:val="nil"/>
              <w:left w:val="nil"/>
              <w:bottom w:val="nil"/>
              <w:right w:val="nil"/>
            </w:tcBorders>
            <w:shd w:val="clear" w:color="auto" w:fill="auto"/>
            <w:hideMark/>
          </w:tcPr>
          <w:p w14:paraId="2DB28654" w14:textId="77777777" w:rsidR="00666E16" w:rsidRPr="00666E16" w:rsidRDefault="00666E16" w:rsidP="00666E16">
            <w:pPr>
              <w:jc w:val="right"/>
              <w:textAlignment w:val="baseline"/>
              <w:rPr>
                <w:rFonts w:ascii="Times New Roman" w:eastAsia="Times New Roman" w:hAnsi="Times New Roman" w:cs="Times New Roman"/>
              </w:rPr>
            </w:pPr>
          </w:p>
        </w:tc>
      </w:tr>
    </w:tbl>
    <w:p w14:paraId="61ACBF41"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color w:val="000000"/>
          <w:sz w:val="32"/>
          <w:szCs w:val="32"/>
        </w:rPr>
        <w:t> </w:t>
      </w:r>
    </w:p>
    <w:p w14:paraId="3B321727" w14:textId="77777777" w:rsidR="00666E16" w:rsidRDefault="00666E16" w:rsidP="00666E16">
      <w:pPr>
        <w:textAlignment w:val="baseline"/>
        <w:rPr>
          <w:rFonts w:ascii="Calibri" w:eastAsia="Times New Roman" w:hAnsi="Calibri" w:cs="Calibri"/>
          <w:b/>
          <w:bCs/>
          <w:i/>
          <w:iCs/>
          <w:color w:val="FF0000"/>
          <w:sz w:val="52"/>
          <w:szCs w:val="52"/>
        </w:rPr>
      </w:pPr>
      <w:r w:rsidRPr="00666E16">
        <w:rPr>
          <w:rFonts w:ascii="Calibri" w:eastAsia="Times New Roman" w:hAnsi="Calibri" w:cs="Calibri"/>
          <w:b/>
          <w:bCs/>
        </w:rPr>
        <w:t>Contact: </w:t>
      </w:r>
      <w:hyperlink r:id="rId5" w:tgtFrame="_blank" w:history="1">
        <w:r w:rsidRPr="00666E16">
          <w:rPr>
            <w:rFonts w:ascii="Calibri" w:eastAsia="Times New Roman" w:hAnsi="Calibri" w:cs="Calibri"/>
            <w:b/>
            <w:bCs/>
            <w:color w:val="0000FF"/>
            <w:u w:val="single"/>
          </w:rPr>
          <w:t>rafael.pinedo@ndorms.ox.ac.uk</w:t>
        </w:r>
        <w:r w:rsidRPr="00666E16">
          <w:rPr>
            <w:rFonts w:ascii="Calibri" w:eastAsia="Times New Roman" w:hAnsi="Calibri" w:cs="Calibri"/>
            <w:color w:val="0000FF"/>
          </w:rPr>
          <w:t> </w:t>
        </w:r>
        <w:r w:rsidRPr="00666E16">
          <w:rPr>
            <w:rFonts w:ascii="Calibri" w:eastAsia="Times New Roman" w:hAnsi="Calibri" w:cs="Calibri"/>
            <w:color w:val="0000FF"/>
          </w:rPr>
          <w:br/>
        </w:r>
      </w:hyperlink>
      <w:r w:rsidRPr="00666E16">
        <w:rPr>
          <w:rFonts w:ascii="Calibri" w:eastAsia="Times New Roman" w:hAnsi="Calibri" w:cs="Calibri"/>
          <w:b/>
          <w:bCs/>
          <w:color w:val="0000FF"/>
          <w:u w:val="single"/>
        </w:rPr>
        <w:t>sara.khalid@ndorms.ox.ac.uk</w:t>
      </w:r>
      <w:r w:rsidRPr="00666E16">
        <w:rPr>
          <w:rFonts w:ascii="Calibri" w:eastAsia="Times New Roman" w:hAnsi="Calibri" w:cs="Calibri"/>
          <w:color w:val="0000FF"/>
        </w:rPr>
        <w:t> </w:t>
      </w:r>
    </w:p>
    <w:p w14:paraId="0BAEF449"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b/>
          <w:bCs/>
          <w:i/>
          <w:iCs/>
          <w:color w:val="FF0000"/>
          <w:sz w:val="52"/>
          <w:szCs w:val="52"/>
        </w:rPr>
        <w:t>Observational research: </w:t>
      </w:r>
      <w:r w:rsidRPr="00666E16">
        <w:rPr>
          <w:rFonts w:ascii="Calibri" w:eastAsia="Times New Roman" w:hAnsi="Calibri" w:cs="Calibri"/>
          <w:color w:val="FF0000"/>
          <w:sz w:val="52"/>
          <w:szCs w:val="52"/>
        </w:rPr>
        <w:t> </w:t>
      </w:r>
      <w:r w:rsidRPr="00666E16">
        <w:rPr>
          <w:rFonts w:ascii="Calibri" w:eastAsia="Times New Roman" w:hAnsi="Calibri" w:cs="Calibri"/>
          <w:color w:val="FF0000"/>
          <w:sz w:val="52"/>
          <w:szCs w:val="52"/>
        </w:rPr>
        <w:br/>
      </w:r>
      <w:r w:rsidRPr="00666E16">
        <w:rPr>
          <w:rFonts w:ascii="Calibri" w:eastAsia="Times New Roman" w:hAnsi="Calibri" w:cs="Calibri"/>
          <w:b/>
          <w:bCs/>
          <w:i/>
          <w:iCs/>
          <w:color w:val="FF0000"/>
          <w:sz w:val="52"/>
          <w:szCs w:val="52"/>
        </w:rPr>
        <w:t xml:space="preserve">Introduction to epidemiology, real-world data, prognostic </w:t>
      </w:r>
      <w:proofErr w:type="gramStart"/>
      <w:r w:rsidRPr="00666E16">
        <w:rPr>
          <w:rFonts w:ascii="Calibri" w:eastAsia="Times New Roman" w:hAnsi="Calibri" w:cs="Calibri"/>
          <w:b/>
          <w:bCs/>
          <w:i/>
          <w:iCs/>
          <w:color w:val="FF0000"/>
          <w:sz w:val="52"/>
          <w:szCs w:val="52"/>
        </w:rPr>
        <w:t>models</w:t>
      </w:r>
      <w:proofErr w:type="gramEnd"/>
      <w:r w:rsidRPr="00666E16">
        <w:rPr>
          <w:rFonts w:ascii="Calibri" w:eastAsia="Times New Roman" w:hAnsi="Calibri" w:cs="Calibri"/>
          <w:b/>
          <w:bCs/>
          <w:i/>
          <w:iCs/>
          <w:color w:val="FF0000"/>
          <w:sz w:val="52"/>
          <w:szCs w:val="52"/>
        </w:rPr>
        <w:t> and health economics</w:t>
      </w:r>
      <w:r w:rsidRPr="00666E16">
        <w:rPr>
          <w:rFonts w:ascii="Calibri" w:eastAsia="Times New Roman" w:hAnsi="Calibri" w:cs="Calibri"/>
          <w:color w:val="FF0000"/>
          <w:sz w:val="52"/>
          <w:szCs w:val="52"/>
        </w:rPr>
        <w:t> </w:t>
      </w:r>
    </w:p>
    <w:p w14:paraId="51DE4213" w14:textId="77777777" w:rsidR="00666E16" w:rsidRPr="00666E16" w:rsidRDefault="00666E16" w:rsidP="00666E16">
      <w:pPr>
        <w:textAlignment w:val="baseline"/>
        <w:rPr>
          <w:rFonts w:ascii="Segoe UI" w:eastAsia="Times New Roman" w:hAnsi="Segoe UI" w:cs="Segoe UI"/>
          <w:sz w:val="18"/>
          <w:szCs w:val="18"/>
        </w:rPr>
      </w:pPr>
      <w:r w:rsidRPr="00666E16">
        <w:rPr>
          <w:rFonts w:ascii="Calibri" w:eastAsia="Times New Roman" w:hAnsi="Calibri" w:cs="Calibri"/>
          <w:color w:val="1F497D"/>
        </w:rPr>
        <w:t> </w:t>
      </w:r>
    </w:p>
    <w:p w14:paraId="5699BD86" w14:textId="77777777" w:rsidR="00666E16" w:rsidRPr="00666E16" w:rsidRDefault="00666E16" w:rsidP="00666E16">
      <w:pPr>
        <w:jc w:val="center"/>
        <w:textAlignment w:val="baseline"/>
        <w:rPr>
          <w:rFonts w:ascii="Segoe UI" w:eastAsia="Times New Roman" w:hAnsi="Segoe UI" w:cs="Segoe UI"/>
          <w:sz w:val="18"/>
          <w:szCs w:val="18"/>
        </w:rPr>
      </w:pPr>
      <w:r w:rsidRPr="00666E16">
        <w:rPr>
          <w:rFonts w:ascii="Calibri" w:eastAsia="Times New Roman" w:hAnsi="Calibri" w:cs="Calibri"/>
          <w:color w:val="FF0000"/>
          <w:sz w:val="28"/>
          <w:szCs w:val="28"/>
        </w:rPr>
        <w:t> </w:t>
      </w:r>
    </w:p>
    <w:p w14:paraId="6308A9B9"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One of the key principles of evidence-based medicine is that there exists a hierarchy of evidence, often represented by a pyramid with study types ordered according to their comparative level of validity. Systematic reviews and meta-analyses sit at the top, followed by randomised controlled trials (RCTs) and then various observational study designs. The high costs and limitations of RCTs, together with the ever-growing availability of observational data and the strengths and increasingly refined methods of observational studies are making them more relevant in evidence-based medicine and healthcare decision-making. The Centre for Statistics in Medicine at NDORMS houses various teams conducting observational research, currently producing studies that advance healthcare practice and policy focusing on improving safety, vigilance, equity, </w:t>
      </w:r>
      <w:proofErr w:type="gramStart"/>
      <w:r w:rsidRPr="00666E16">
        <w:rPr>
          <w:rFonts w:ascii="Calibri" w:eastAsia="Times New Roman" w:hAnsi="Calibri" w:cs="Calibri"/>
        </w:rPr>
        <w:t>effectiveness</w:t>
      </w:r>
      <w:proofErr w:type="gramEnd"/>
      <w:r w:rsidRPr="00666E16">
        <w:rPr>
          <w:rFonts w:ascii="Calibri" w:eastAsia="Times New Roman" w:hAnsi="Calibri" w:cs="Calibri"/>
        </w:rPr>
        <w:t xml:space="preserve"> and cost-effectiveness. Topics of interest include prognosis, clinical predictions, analysis of </w:t>
      </w:r>
      <w:proofErr w:type="gramStart"/>
      <w:r w:rsidRPr="00666E16">
        <w:rPr>
          <w:rFonts w:ascii="Calibri" w:eastAsia="Times New Roman" w:hAnsi="Calibri" w:cs="Calibri"/>
        </w:rPr>
        <w:t>routinely-collected</w:t>
      </w:r>
      <w:proofErr w:type="gramEnd"/>
      <w:r w:rsidRPr="00666E16">
        <w:rPr>
          <w:rFonts w:ascii="Calibri" w:eastAsia="Times New Roman" w:hAnsi="Calibri" w:cs="Calibri"/>
        </w:rPr>
        <w:t> health data, and health economics and outcomes research. This 8-session module will provide DPhil students with an introduction to the methods and practice of observational research which can help support their research and will enhance their skills in their future research careers. </w:t>
      </w:r>
    </w:p>
    <w:p w14:paraId="5E641B8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418238BB"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3BC73A78"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u w:val="single"/>
        </w:rPr>
        <w:t>Overview</w:t>
      </w:r>
      <w:r w:rsidRPr="00666E16">
        <w:rPr>
          <w:rFonts w:ascii="Calibri" w:eastAsia="Times New Roman" w:hAnsi="Calibri" w:cs="Calibri"/>
          <w:sz w:val="28"/>
          <w:szCs w:val="28"/>
        </w:rPr>
        <w:t> </w:t>
      </w:r>
    </w:p>
    <w:p w14:paraId="651AF3F2"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This module will provide students with the opportunity to learn about the foundations of a series of key related topics in observational research over eight consecutive </w:t>
      </w:r>
      <w:proofErr w:type="gramStart"/>
      <w:r w:rsidRPr="00666E16">
        <w:rPr>
          <w:rFonts w:ascii="Calibri" w:eastAsia="Times New Roman" w:hAnsi="Calibri" w:cs="Calibri"/>
        </w:rPr>
        <w:t>session</w:t>
      </w:r>
      <w:proofErr w:type="gramEnd"/>
      <w:r w:rsidRPr="00666E16">
        <w:rPr>
          <w:rFonts w:ascii="Calibri" w:eastAsia="Times New Roman" w:hAnsi="Calibri" w:cs="Calibri"/>
        </w:rPr>
        <w:t>. Generally, there will be two sessions per week with occasional work to be done between sessions to help prepare and enrich the level of discussion in subsequent sessions. The module will cover basic and real-world epidemiology, sources of real-world data in the UK, development and validation of prognostic models, machine learning, foundations of health economics, and economic analyses of MSK diseases and interventions.  </w:t>
      </w:r>
    </w:p>
    <w:p w14:paraId="560D6966"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5B9149C4"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6FC7CAA1"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u w:val="single"/>
        </w:rPr>
        <w:t>Learning outcomes</w:t>
      </w:r>
      <w:r w:rsidRPr="00666E16">
        <w:rPr>
          <w:rFonts w:ascii="Calibri" w:eastAsia="Times New Roman" w:hAnsi="Calibri" w:cs="Calibri"/>
          <w:sz w:val="28"/>
          <w:szCs w:val="28"/>
        </w:rPr>
        <w:t> </w:t>
      </w:r>
    </w:p>
    <w:p w14:paraId="5EB567F1"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xml:space="preserve">With the series of eight sessions in this module we aim to help students become familiar with some of the key methods, data sources, strengths, </w:t>
      </w:r>
      <w:proofErr w:type="gramStart"/>
      <w:r w:rsidRPr="00666E16">
        <w:rPr>
          <w:rFonts w:ascii="Calibri" w:eastAsia="Times New Roman" w:hAnsi="Calibri" w:cs="Calibri"/>
        </w:rPr>
        <w:t>limitations</w:t>
      </w:r>
      <w:proofErr w:type="gramEnd"/>
      <w:r w:rsidRPr="00666E16">
        <w:rPr>
          <w:rFonts w:ascii="Calibri" w:eastAsia="Times New Roman" w:hAnsi="Calibri" w:cs="Calibri"/>
        </w:rPr>
        <w:t xml:space="preserve"> and applications of </w:t>
      </w:r>
      <w:r w:rsidRPr="00666E16">
        <w:rPr>
          <w:rFonts w:ascii="Calibri" w:eastAsia="Times New Roman" w:hAnsi="Calibri" w:cs="Calibri"/>
        </w:rPr>
        <w:lastRenderedPageBreak/>
        <w:t>observational research, with particular attention to their use in musculoskeletal diseases and interventions. </w:t>
      </w:r>
    </w:p>
    <w:p w14:paraId="7061604A"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62B7EB9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By the end of this 8-session module, students will: </w:t>
      </w:r>
    </w:p>
    <w:p w14:paraId="44D70C9A" w14:textId="77777777" w:rsidR="00666E16" w:rsidRPr="00666E16" w:rsidRDefault="00666E16" w:rsidP="00666E16">
      <w:pPr>
        <w:numPr>
          <w:ilvl w:val="0"/>
          <w:numId w:val="3"/>
        </w:numPr>
        <w:ind w:left="360" w:firstLine="0"/>
        <w:textAlignment w:val="baseline"/>
        <w:rPr>
          <w:rFonts w:ascii="Calibri" w:eastAsia="Times New Roman" w:hAnsi="Calibri" w:cs="Calibri"/>
        </w:rPr>
      </w:pPr>
      <w:r w:rsidRPr="00666E16">
        <w:rPr>
          <w:rFonts w:ascii="Calibri" w:eastAsia="Times New Roman" w:hAnsi="Calibri" w:cs="Calibri"/>
        </w:rPr>
        <w:t xml:space="preserve">be familiar with the principles and scope of epidemiology, the benefits and limitations of various epidemiological studies, and understand how causal associations can be examined by real world </w:t>
      </w:r>
      <w:proofErr w:type="gramStart"/>
      <w:r w:rsidRPr="00666E16">
        <w:rPr>
          <w:rFonts w:ascii="Calibri" w:eastAsia="Times New Roman" w:hAnsi="Calibri" w:cs="Calibri"/>
        </w:rPr>
        <w:t>epidemiology;</w:t>
      </w:r>
      <w:proofErr w:type="gramEnd"/>
      <w:r w:rsidRPr="00666E16">
        <w:rPr>
          <w:rFonts w:ascii="Calibri" w:eastAsia="Times New Roman" w:hAnsi="Calibri" w:cs="Calibri"/>
        </w:rPr>
        <w:t> </w:t>
      </w:r>
    </w:p>
    <w:p w14:paraId="090B419F" w14:textId="77777777" w:rsidR="00666E16" w:rsidRPr="00666E16" w:rsidRDefault="00666E16" w:rsidP="00666E16">
      <w:pPr>
        <w:numPr>
          <w:ilvl w:val="0"/>
          <w:numId w:val="3"/>
        </w:numPr>
        <w:ind w:left="360" w:firstLine="0"/>
        <w:textAlignment w:val="baseline"/>
        <w:rPr>
          <w:rFonts w:ascii="Calibri" w:eastAsia="Times New Roman" w:hAnsi="Calibri" w:cs="Calibri"/>
        </w:rPr>
      </w:pPr>
      <w:r w:rsidRPr="00666E16">
        <w:rPr>
          <w:rFonts w:ascii="Calibri" w:eastAsia="Times New Roman" w:hAnsi="Calibri" w:cs="Calibri"/>
        </w:rPr>
        <w:t xml:space="preserve">understand the role, strengths and weaknesses of real-world big clinical sources, with special attention to the UK setting, as well as recognise challenges and identify solutions to give observational studies robust </w:t>
      </w:r>
      <w:proofErr w:type="gramStart"/>
      <w:r w:rsidRPr="00666E16">
        <w:rPr>
          <w:rFonts w:ascii="Calibri" w:eastAsia="Times New Roman" w:hAnsi="Calibri" w:cs="Calibri"/>
        </w:rPr>
        <w:t>foundations;</w:t>
      </w:r>
      <w:proofErr w:type="gramEnd"/>
      <w:r w:rsidRPr="00666E16">
        <w:rPr>
          <w:rFonts w:ascii="Calibri" w:eastAsia="Times New Roman" w:hAnsi="Calibri" w:cs="Calibri"/>
        </w:rPr>
        <w:t> </w:t>
      </w:r>
    </w:p>
    <w:p w14:paraId="0FE123CB" w14:textId="77777777" w:rsidR="00666E16" w:rsidRPr="00666E16" w:rsidRDefault="00666E16" w:rsidP="00666E16">
      <w:pPr>
        <w:numPr>
          <w:ilvl w:val="0"/>
          <w:numId w:val="3"/>
        </w:numPr>
        <w:ind w:left="360" w:firstLine="0"/>
        <w:textAlignment w:val="baseline"/>
        <w:rPr>
          <w:rFonts w:ascii="Calibri" w:eastAsia="Times New Roman" w:hAnsi="Calibri" w:cs="Calibri"/>
        </w:rPr>
      </w:pPr>
      <w:r w:rsidRPr="00666E16">
        <w:rPr>
          <w:rFonts w:ascii="Calibri" w:eastAsia="Times New Roman" w:hAnsi="Calibri" w:cs="Calibri"/>
        </w:rPr>
        <w:t xml:space="preserve">understand what prediction models are as well as the processes required to develop and validate them, and be able to critically appraise the methodological quality of studies reporting on </w:t>
      </w:r>
      <w:proofErr w:type="gramStart"/>
      <w:r w:rsidRPr="00666E16">
        <w:rPr>
          <w:rFonts w:ascii="Calibri" w:eastAsia="Times New Roman" w:hAnsi="Calibri" w:cs="Calibri"/>
        </w:rPr>
        <w:t>those;</w:t>
      </w:r>
      <w:proofErr w:type="gramEnd"/>
      <w:r w:rsidRPr="00666E16">
        <w:rPr>
          <w:rFonts w:ascii="Calibri" w:eastAsia="Times New Roman" w:hAnsi="Calibri" w:cs="Calibri"/>
        </w:rPr>
        <w:t>  </w:t>
      </w:r>
    </w:p>
    <w:p w14:paraId="4B26CA9C" w14:textId="77777777" w:rsidR="00666E16" w:rsidRPr="00666E16" w:rsidRDefault="00666E16" w:rsidP="00666E16">
      <w:pPr>
        <w:numPr>
          <w:ilvl w:val="0"/>
          <w:numId w:val="3"/>
        </w:numPr>
        <w:ind w:left="360" w:firstLine="0"/>
        <w:textAlignment w:val="baseline"/>
        <w:rPr>
          <w:rFonts w:ascii="Calibri" w:eastAsia="Times New Roman" w:hAnsi="Calibri" w:cs="Calibri"/>
        </w:rPr>
      </w:pPr>
      <w:r w:rsidRPr="00666E16">
        <w:rPr>
          <w:rFonts w:ascii="Calibri" w:eastAsia="Times New Roman" w:hAnsi="Calibri" w:cs="Calibri"/>
        </w:rPr>
        <w:t xml:space="preserve">be familiar with machine learning methods in healthcare and their application using real-world </w:t>
      </w:r>
      <w:proofErr w:type="gramStart"/>
      <w:r w:rsidRPr="00666E16">
        <w:rPr>
          <w:rFonts w:ascii="Calibri" w:eastAsia="Times New Roman" w:hAnsi="Calibri" w:cs="Calibri"/>
        </w:rPr>
        <w:t>data;</w:t>
      </w:r>
      <w:proofErr w:type="gramEnd"/>
      <w:r w:rsidRPr="00666E16">
        <w:rPr>
          <w:rFonts w:ascii="Calibri" w:eastAsia="Times New Roman" w:hAnsi="Calibri" w:cs="Calibri"/>
        </w:rPr>
        <w:t> </w:t>
      </w:r>
    </w:p>
    <w:p w14:paraId="2A378E6D" w14:textId="77777777" w:rsidR="00666E16" w:rsidRPr="00666E16" w:rsidRDefault="00666E16" w:rsidP="00666E16">
      <w:pPr>
        <w:numPr>
          <w:ilvl w:val="0"/>
          <w:numId w:val="3"/>
        </w:numPr>
        <w:ind w:left="360" w:firstLine="0"/>
        <w:textAlignment w:val="baseline"/>
        <w:rPr>
          <w:rFonts w:ascii="Calibri" w:eastAsia="Times New Roman" w:hAnsi="Calibri" w:cs="Calibri"/>
        </w:rPr>
      </w:pPr>
      <w:r w:rsidRPr="00666E16">
        <w:rPr>
          <w:rFonts w:ascii="Calibri" w:eastAsia="Times New Roman" w:hAnsi="Calibri" w:cs="Calibri"/>
        </w:rPr>
        <w:t>understand the basic rationale of health economic analyses as well as how and why economic evaluations are used to inform decision-making in healthcare, especially for the assessment of MSK interventions using </w:t>
      </w:r>
      <w:proofErr w:type="gramStart"/>
      <w:r w:rsidRPr="00666E16">
        <w:rPr>
          <w:rFonts w:ascii="Calibri" w:eastAsia="Times New Roman" w:hAnsi="Calibri" w:cs="Calibri"/>
        </w:rPr>
        <w:t>routinely-collected</w:t>
      </w:r>
      <w:proofErr w:type="gramEnd"/>
      <w:r w:rsidRPr="00666E16">
        <w:rPr>
          <w:rFonts w:ascii="Calibri" w:eastAsia="Times New Roman" w:hAnsi="Calibri" w:cs="Calibri"/>
        </w:rPr>
        <w:t> data. </w:t>
      </w:r>
    </w:p>
    <w:p w14:paraId="305FB794"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63126348"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5377BC0A"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3375A147"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u w:val="single"/>
        </w:rPr>
        <w:t>Sessions</w:t>
      </w:r>
      <w:r w:rsidRPr="00666E16">
        <w:rPr>
          <w:rFonts w:ascii="Calibri" w:eastAsia="Times New Roman" w:hAnsi="Calibri" w:cs="Calibri"/>
          <w:sz w:val="28"/>
          <w:szCs w:val="28"/>
        </w:rPr>
        <w:t> </w:t>
      </w:r>
    </w:p>
    <w:p w14:paraId="42B8EBD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4B3DA400"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1 – Introduction to Epidemiology</w:t>
      </w:r>
      <w:r w:rsidRPr="00666E16">
        <w:rPr>
          <w:rFonts w:ascii="Calibri" w:eastAsia="Times New Roman" w:hAnsi="Calibri" w:cs="Calibri"/>
          <w:sz w:val="28"/>
          <w:szCs w:val="28"/>
        </w:rPr>
        <w:t> </w:t>
      </w:r>
    </w:p>
    <w:p w14:paraId="16C9739D"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Dr Victoria Strauss, Dr Sam Hawley, Maria Sanchez-Santos</w:t>
      </w:r>
      <w:r w:rsidRPr="00666E16">
        <w:rPr>
          <w:rFonts w:ascii="Calibri" w:eastAsia="Times New Roman" w:hAnsi="Calibri" w:cs="Calibri"/>
        </w:rPr>
        <w:t> </w:t>
      </w:r>
    </w:p>
    <w:p w14:paraId="4964F8D2"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Students will learn the principles and scope of epidemiology and examine the benefits and limitations of epidemiological studies. Concepts such as ‘PICO’, ‘confounding’ and ‘bias’ will be introduced and the differences between various study designs such as cohort and case-control examined. Leading to the following session, students will be introduced to real-world epidemiology. </w:t>
      </w:r>
    </w:p>
    <w:p w14:paraId="41AA5F44"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4015786A"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12B943A4"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2 – Real-world Epidemiology</w:t>
      </w:r>
      <w:r w:rsidRPr="00666E16">
        <w:rPr>
          <w:rFonts w:ascii="Calibri" w:eastAsia="Times New Roman" w:hAnsi="Calibri" w:cs="Calibri"/>
          <w:sz w:val="28"/>
          <w:szCs w:val="28"/>
        </w:rPr>
        <w:t> </w:t>
      </w:r>
    </w:p>
    <w:p w14:paraId="6864A8D7"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Dr Victoria Strauss, Dr Danielle Robinson, Dr Annika </w:t>
      </w:r>
      <w:proofErr w:type="spellStart"/>
      <w:r w:rsidRPr="00666E16">
        <w:rPr>
          <w:rFonts w:ascii="Calibri" w:eastAsia="Times New Roman" w:hAnsi="Calibri" w:cs="Calibri"/>
          <w:b/>
          <w:bCs/>
          <w:i/>
          <w:iCs/>
        </w:rPr>
        <w:t>Jodicke</w:t>
      </w:r>
      <w:proofErr w:type="spellEnd"/>
      <w:r w:rsidRPr="00666E16">
        <w:rPr>
          <w:rFonts w:ascii="Calibri" w:eastAsia="Times New Roman" w:hAnsi="Calibri" w:cs="Calibri"/>
          <w:b/>
          <w:bCs/>
          <w:i/>
          <w:iCs/>
        </w:rPr>
        <w:t> </w:t>
      </w:r>
      <w:r w:rsidRPr="00666E16">
        <w:rPr>
          <w:rFonts w:ascii="Calibri" w:eastAsia="Times New Roman" w:hAnsi="Calibri" w:cs="Calibri"/>
        </w:rPr>
        <w:t> </w:t>
      </w:r>
    </w:p>
    <w:p w14:paraId="78AE3E22"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Students will learn about real-world data and how the causal association can be examined by real world epidemiology. The definitions of exposures, outcomes and confounders will be examined as well as specific bias inherent in </w:t>
      </w:r>
      <w:proofErr w:type="gramStart"/>
      <w:r w:rsidRPr="00666E16">
        <w:rPr>
          <w:rFonts w:ascii="Calibri" w:eastAsia="Times New Roman" w:hAnsi="Calibri" w:cs="Calibri"/>
        </w:rPr>
        <w:t>these type of data</w:t>
      </w:r>
      <w:proofErr w:type="gramEnd"/>
      <w:r w:rsidRPr="00666E16">
        <w:rPr>
          <w:rFonts w:ascii="Calibri" w:eastAsia="Times New Roman" w:hAnsi="Calibri" w:cs="Calibri"/>
        </w:rPr>
        <w:t>. We will provide a </w:t>
      </w:r>
      <w:proofErr w:type="gramStart"/>
      <w:r w:rsidRPr="00666E16">
        <w:rPr>
          <w:rFonts w:ascii="Calibri" w:eastAsia="Times New Roman" w:hAnsi="Calibri" w:cs="Calibri"/>
        </w:rPr>
        <w:t>high level</w:t>
      </w:r>
      <w:proofErr w:type="gramEnd"/>
      <w:r w:rsidRPr="00666E16">
        <w:rPr>
          <w:rFonts w:ascii="Calibri" w:eastAsia="Times New Roman" w:hAnsi="Calibri" w:cs="Calibri"/>
        </w:rPr>
        <w:t> introduction of approaches used to deal with confounders in real-world epidemiologic studies. The advantages and disadvantages of cohort and case-control study designs in real world epidemiology will be discussed through a group debate, closing with a discussion on the challenges and pitfalls of real-world epidemiology. </w:t>
      </w:r>
    </w:p>
    <w:p w14:paraId="4F928C1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44165F26"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294CFF23"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3 – Real-world data sources in the UK: CPRD</w:t>
      </w:r>
      <w:r w:rsidRPr="00666E16">
        <w:rPr>
          <w:rFonts w:ascii="Calibri" w:eastAsia="Times New Roman" w:hAnsi="Calibri" w:cs="Calibri"/>
        </w:rPr>
        <w:t> (</w:t>
      </w:r>
      <w:r w:rsidRPr="00666E16">
        <w:rPr>
          <w:rFonts w:ascii="Calibri" w:eastAsia="Times New Roman" w:hAnsi="Calibri" w:cs="Calibri"/>
          <w:b/>
          <w:bCs/>
          <w:sz w:val="28"/>
          <w:szCs w:val="28"/>
        </w:rPr>
        <w:t>GOLD AND AURUM), ONS and HES</w:t>
      </w:r>
      <w:r w:rsidRPr="00666E16">
        <w:rPr>
          <w:rFonts w:ascii="Calibri" w:eastAsia="Times New Roman" w:hAnsi="Calibri" w:cs="Calibri"/>
          <w:sz w:val="28"/>
          <w:szCs w:val="28"/>
        </w:rPr>
        <w:t> </w:t>
      </w:r>
    </w:p>
    <w:p w14:paraId="09E49C63"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 xml:space="preserve">Dr Antonella </w:t>
      </w:r>
      <w:proofErr w:type="spellStart"/>
      <w:r w:rsidRPr="00666E16">
        <w:rPr>
          <w:rFonts w:ascii="Calibri" w:eastAsia="Times New Roman" w:hAnsi="Calibri" w:cs="Calibri"/>
          <w:b/>
          <w:bCs/>
          <w:i/>
          <w:iCs/>
        </w:rPr>
        <w:t>Delmestri</w:t>
      </w:r>
      <w:proofErr w:type="spellEnd"/>
      <w:r w:rsidRPr="00666E16">
        <w:rPr>
          <w:rFonts w:ascii="Calibri" w:eastAsia="Times New Roman" w:hAnsi="Calibri" w:cs="Calibri"/>
        </w:rPr>
        <w:t> </w:t>
      </w:r>
    </w:p>
    <w:p w14:paraId="22503E0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lastRenderedPageBreak/>
        <w:t>Students will learn about the most influential data sources available in the UK: why they are collected, how they are structured and linked, and how to gain permission to use them, including ISAC applications.  The challenges of real-world big clinical data will be made apparent together with solutions through the usage of </w:t>
      </w:r>
      <w:proofErr w:type="spellStart"/>
      <w:r w:rsidRPr="00666E16">
        <w:rPr>
          <w:rFonts w:ascii="Calibri" w:eastAsia="Times New Roman" w:hAnsi="Calibri" w:cs="Calibri"/>
        </w:rPr>
        <w:t>DataBase</w:t>
      </w:r>
      <w:proofErr w:type="spellEnd"/>
      <w:r w:rsidRPr="00666E16">
        <w:rPr>
          <w:rFonts w:ascii="Calibri" w:eastAsia="Times New Roman" w:hAnsi="Calibri" w:cs="Calibri"/>
        </w:rPr>
        <w:t xml:space="preserve"> Management Systems (DBMS, </w:t>
      </w:r>
      <w:proofErr w:type="gramStart"/>
      <w:r w:rsidRPr="00666E16">
        <w:rPr>
          <w:rFonts w:ascii="Calibri" w:eastAsia="Times New Roman" w:hAnsi="Calibri" w:cs="Calibri"/>
        </w:rPr>
        <w:t>e.g.</w:t>
      </w:r>
      <w:proofErr w:type="gramEnd"/>
      <w:r w:rsidRPr="00666E16">
        <w:rPr>
          <w:rFonts w:ascii="Calibri" w:eastAsia="Times New Roman" w:hAnsi="Calibri" w:cs="Calibri"/>
        </w:rPr>
        <w:t xml:space="preserve"> MySQL) and high-level programming languages (e.g. Python) to implement advanced data curation and variable extraction. </w:t>
      </w:r>
    </w:p>
    <w:p w14:paraId="7B6992D9"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1C338106"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7EE9961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sz w:val="28"/>
          <w:szCs w:val="28"/>
        </w:rPr>
        <w:t> </w:t>
      </w:r>
    </w:p>
    <w:p w14:paraId="62312662"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4 – Development of prognostic models</w:t>
      </w:r>
      <w:r w:rsidRPr="00666E16">
        <w:rPr>
          <w:rFonts w:ascii="Calibri" w:eastAsia="Times New Roman" w:hAnsi="Calibri" w:cs="Calibri"/>
          <w:sz w:val="28"/>
          <w:szCs w:val="28"/>
        </w:rPr>
        <w:t> </w:t>
      </w:r>
    </w:p>
    <w:p w14:paraId="129A7903"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Dr Michael </w:t>
      </w:r>
      <w:proofErr w:type="spellStart"/>
      <w:r w:rsidRPr="00666E16">
        <w:rPr>
          <w:rFonts w:ascii="Calibri" w:eastAsia="Times New Roman" w:hAnsi="Calibri" w:cs="Calibri"/>
          <w:b/>
          <w:bCs/>
          <w:i/>
          <w:iCs/>
        </w:rPr>
        <w:t>Schlussel</w:t>
      </w:r>
      <w:proofErr w:type="spellEnd"/>
      <w:r w:rsidRPr="00666E16">
        <w:rPr>
          <w:rFonts w:ascii="Calibri" w:eastAsia="Times New Roman" w:hAnsi="Calibri" w:cs="Calibri"/>
          <w:b/>
          <w:bCs/>
          <w:i/>
          <w:iCs/>
        </w:rPr>
        <w:t>, Dr Paula Dhiman</w:t>
      </w:r>
      <w:r w:rsidRPr="00666E16">
        <w:rPr>
          <w:rFonts w:ascii="Calibri" w:eastAsia="Times New Roman" w:hAnsi="Calibri" w:cs="Calibri"/>
        </w:rPr>
        <w:t> </w:t>
      </w:r>
    </w:p>
    <w:p w14:paraId="4B2121C9"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Prediction models are widely used to inform clinical practice and to help guide physicians’ treatment decisions. To be effective in improving patient care, prediction models need be robustly developed to provide accurate predicted probabilities for the health outcome of interest. In this two-session talk on prediction modelling, we will first cover the study design, analysis and reporting considerations when developing a prediction model. This will include how to handle predictors, modelling techniques, and options for simplifying a prediction model so it is presented in an easy-to-use format. </w:t>
      </w:r>
    </w:p>
    <w:p w14:paraId="5119F09D"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6B3093A5"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419D0E43"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5 – Validation of prognostic models</w:t>
      </w:r>
      <w:r w:rsidRPr="00666E16">
        <w:rPr>
          <w:rFonts w:ascii="Calibri" w:eastAsia="Times New Roman" w:hAnsi="Calibri" w:cs="Calibri"/>
          <w:sz w:val="28"/>
          <w:szCs w:val="28"/>
        </w:rPr>
        <w:t> </w:t>
      </w:r>
    </w:p>
    <w:p w14:paraId="4138FAC7"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Dr Michael </w:t>
      </w:r>
      <w:proofErr w:type="spellStart"/>
      <w:r w:rsidRPr="00666E16">
        <w:rPr>
          <w:rFonts w:ascii="Calibri" w:eastAsia="Times New Roman" w:hAnsi="Calibri" w:cs="Calibri"/>
          <w:b/>
          <w:bCs/>
          <w:i/>
          <w:iCs/>
        </w:rPr>
        <w:t>Schlussel</w:t>
      </w:r>
      <w:proofErr w:type="spellEnd"/>
      <w:r w:rsidRPr="00666E16">
        <w:rPr>
          <w:rFonts w:ascii="Calibri" w:eastAsia="Times New Roman" w:hAnsi="Calibri" w:cs="Calibri"/>
          <w:b/>
          <w:bCs/>
          <w:i/>
          <w:iCs/>
        </w:rPr>
        <w:t>, Dr Paula Dhiman</w:t>
      </w:r>
      <w:r w:rsidRPr="00666E16">
        <w:rPr>
          <w:rFonts w:ascii="Calibri" w:eastAsia="Times New Roman" w:hAnsi="Calibri" w:cs="Calibri"/>
        </w:rPr>
        <w:t> </w:t>
      </w:r>
    </w:p>
    <w:p w14:paraId="41F98759"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In this second session, we will build on previously presented concepts of developing a prediction model, and introduce the study design, analysis, and reporting considerations when validating a prediction model. This will include how to predict from the model, how to estimate a model predictive performance using the same or different individuals from those used to develop the model (internal or external validation, respectively), and how to interpret the predictive accuracy of a model. </w:t>
      </w:r>
    </w:p>
    <w:p w14:paraId="1CCA401E"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160A9020"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2E47CB35"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6 – Introduction to machine learning</w:t>
      </w:r>
      <w:r w:rsidRPr="00666E16">
        <w:rPr>
          <w:rFonts w:ascii="Calibri" w:eastAsia="Times New Roman" w:hAnsi="Calibri" w:cs="Calibri"/>
          <w:sz w:val="28"/>
          <w:szCs w:val="28"/>
        </w:rPr>
        <w:t> </w:t>
      </w:r>
    </w:p>
    <w:p w14:paraId="134B70D8"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Dr Sara Khalid</w:t>
      </w:r>
      <w:r w:rsidRPr="00666E16">
        <w:rPr>
          <w:rFonts w:ascii="Calibri" w:eastAsia="Times New Roman" w:hAnsi="Calibri" w:cs="Calibri"/>
        </w:rPr>
        <w:t> </w:t>
      </w:r>
    </w:p>
    <w:p w14:paraId="5034D7F9"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This session will offer a brief overview of machine learning methods for healthcare applications including supervised and unsupervised learning, followed by real-world examples of data analysis using </w:t>
      </w:r>
      <w:proofErr w:type="gramStart"/>
      <w:r w:rsidRPr="00666E16">
        <w:rPr>
          <w:rFonts w:ascii="Calibri" w:eastAsia="Times New Roman" w:hAnsi="Calibri" w:cs="Calibri"/>
        </w:rPr>
        <w:t>routinely-collected</w:t>
      </w:r>
      <w:proofErr w:type="gramEnd"/>
      <w:r w:rsidRPr="00666E16">
        <w:rPr>
          <w:rFonts w:ascii="Calibri" w:eastAsia="Times New Roman" w:hAnsi="Calibri" w:cs="Calibri"/>
        </w:rPr>
        <w:t> data. </w:t>
      </w:r>
    </w:p>
    <w:p w14:paraId="164E4C91"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54DC19BC"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1AD430F1"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t>Session 7 – Health economics: the basics</w:t>
      </w:r>
      <w:r w:rsidRPr="00666E16">
        <w:rPr>
          <w:rFonts w:ascii="Calibri" w:eastAsia="Times New Roman" w:hAnsi="Calibri" w:cs="Calibri"/>
          <w:sz w:val="28"/>
          <w:szCs w:val="28"/>
        </w:rPr>
        <w:t> </w:t>
      </w:r>
    </w:p>
    <w:p w14:paraId="596659C0"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Assoc Prof Rafael </w:t>
      </w:r>
      <w:proofErr w:type="spellStart"/>
      <w:r w:rsidRPr="00666E16">
        <w:rPr>
          <w:rFonts w:ascii="Calibri" w:eastAsia="Times New Roman" w:hAnsi="Calibri" w:cs="Calibri"/>
          <w:b/>
          <w:bCs/>
          <w:i/>
          <w:iCs/>
        </w:rPr>
        <w:t>Pinedo</w:t>
      </w:r>
      <w:proofErr w:type="spellEnd"/>
      <w:r w:rsidRPr="00666E16">
        <w:rPr>
          <w:rFonts w:ascii="Calibri" w:eastAsia="Times New Roman" w:hAnsi="Calibri" w:cs="Calibri"/>
          <w:b/>
          <w:bCs/>
          <w:i/>
          <w:iCs/>
        </w:rPr>
        <w:t>-Villanueva</w:t>
      </w:r>
      <w:r w:rsidRPr="00666E16">
        <w:rPr>
          <w:rFonts w:ascii="Calibri" w:eastAsia="Times New Roman" w:hAnsi="Calibri" w:cs="Calibri"/>
        </w:rPr>
        <w:t> </w:t>
      </w:r>
    </w:p>
    <w:p w14:paraId="468E108A"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Treatment effects are key outcomes of clinical research, but when it comes to healthcare systems making decisions about their implementation then treatment costs, and relevant outcomes, must be assessed together to help inform the decision-making process. We will explore why and how this is done, and introduce the foundations of economic evaluations in healthcare, including the concept of quality-adjusted life years. </w:t>
      </w:r>
    </w:p>
    <w:p w14:paraId="531D464A"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251E5BA7"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w:t>
      </w:r>
    </w:p>
    <w:p w14:paraId="18AED62F"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sz w:val="28"/>
          <w:szCs w:val="28"/>
        </w:rPr>
        <w:lastRenderedPageBreak/>
        <w:t>Session 8 – Economic analyses of MSK diseases and interventions</w:t>
      </w:r>
      <w:r w:rsidRPr="00666E16">
        <w:rPr>
          <w:rFonts w:ascii="Calibri" w:eastAsia="Times New Roman" w:hAnsi="Calibri" w:cs="Calibri"/>
          <w:sz w:val="28"/>
          <w:szCs w:val="28"/>
        </w:rPr>
        <w:t> </w:t>
      </w:r>
    </w:p>
    <w:p w14:paraId="065B8B9D"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b/>
          <w:bCs/>
          <w:i/>
          <w:iCs/>
        </w:rPr>
        <w:t>Assoc Prof </w:t>
      </w:r>
      <w:r w:rsidRPr="00666E16">
        <w:rPr>
          <w:rFonts w:ascii="Calibri" w:eastAsia="Times New Roman" w:hAnsi="Calibri" w:cs="Calibri"/>
          <w:b/>
          <w:bCs/>
          <w:i/>
          <w:iCs/>
          <w:lang w:val="es-419"/>
        </w:rPr>
        <w:t>Rafael Pinedo-Villanueva</w:t>
      </w:r>
      <w:r w:rsidRPr="00666E16">
        <w:rPr>
          <w:rFonts w:ascii="Calibri" w:eastAsia="Times New Roman" w:hAnsi="Calibri" w:cs="Calibri"/>
        </w:rPr>
        <w:t> </w:t>
      </w:r>
    </w:p>
    <w:p w14:paraId="0107C4E7" w14:textId="77777777" w:rsidR="00666E16" w:rsidRPr="00666E16" w:rsidRDefault="00666E16" w:rsidP="00666E16">
      <w:pPr>
        <w:jc w:val="both"/>
        <w:textAlignment w:val="baseline"/>
        <w:rPr>
          <w:rFonts w:ascii="Segoe UI" w:eastAsia="Times New Roman" w:hAnsi="Segoe UI" w:cs="Segoe UI"/>
          <w:sz w:val="18"/>
          <w:szCs w:val="18"/>
        </w:rPr>
      </w:pPr>
      <w:r w:rsidRPr="00666E16">
        <w:rPr>
          <w:rFonts w:ascii="Calibri" w:eastAsia="Times New Roman" w:hAnsi="Calibri" w:cs="Calibri"/>
        </w:rPr>
        <w:t xml:space="preserve">Many MSK diseases are </w:t>
      </w:r>
      <w:proofErr w:type="gramStart"/>
      <w:r w:rsidRPr="00666E16">
        <w:rPr>
          <w:rFonts w:ascii="Calibri" w:eastAsia="Times New Roman" w:hAnsi="Calibri" w:cs="Calibri"/>
        </w:rPr>
        <w:t>chronic</w:t>
      </w:r>
      <w:proofErr w:type="gramEnd"/>
      <w:r w:rsidRPr="00666E16">
        <w:rPr>
          <w:rFonts w:ascii="Calibri" w:eastAsia="Times New Roman" w:hAnsi="Calibri" w:cs="Calibri"/>
        </w:rPr>
        <w:t> and this requires assessments that consider long periods of time. It is also often the case that evaluations must be conducted using evidence from various studies. We will introduce the basics of decision-analytic modelling in health economics, which offer a framework to conduct simulations over the lifetime of patients and using different sources of data. We will discuss examples of economic analyses of MSK diseases and interventions using descriptive analysis and modelling methods. </w:t>
      </w:r>
    </w:p>
    <w:p w14:paraId="2219949B" w14:textId="77777777" w:rsidR="00666E16" w:rsidRDefault="00666E16"/>
    <w:p w14:paraId="4A66CB1C" w14:textId="77777777" w:rsidR="00666E16" w:rsidRDefault="00666E16"/>
    <w:p w14:paraId="648ADD7B" w14:textId="77777777" w:rsidR="00666E16" w:rsidRDefault="00666E16"/>
    <w:p w14:paraId="3E5F93D9" w14:textId="77777777" w:rsidR="00666E16" w:rsidRDefault="00666E16"/>
    <w:p w14:paraId="73B7AF57" w14:textId="77777777" w:rsidR="00666E16" w:rsidRDefault="00666E16"/>
    <w:p w14:paraId="68CE8FB1" w14:textId="77777777" w:rsidR="00666E16" w:rsidRDefault="00666E16"/>
    <w:p w14:paraId="576B7981" w14:textId="77777777" w:rsidR="00666E16" w:rsidRDefault="00666E16"/>
    <w:p w14:paraId="51211B89" w14:textId="77777777" w:rsidR="00666E16" w:rsidRDefault="00666E16"/>
    <w:p w14:paraId="7E2A3028" w14:textId="77777777" w:rsidR="00666E16" w:rsidRDefault="00666E16"/>
    <w:p w14:paraId="3386631F" w14:textId="77777777" w:rsidR="00666E16" w:rsidRDefault="00666E16"/>
    <w:p w14:paraId="45956804" w14:textId="77777777" w:rsidR="00666E16" w:rsidRDefault="00666E16"/>
    <w:p w14:paraId="0FC42D6F" w14:textId="77777777" w:rsidR="00666E16" w:rsidRDefault="00666E16"/>
    <w:p w14:paraId="740FB5D7" w14:textId="77777777" w:rsidR="00666E16" w:rsidRDefault="00666E16"/>
    <w:p w14:paraId="19BFF3FE" w14:textId="77777777" w:rsidR="00666E16" w:rsidRDefault="00666E16"/>
    <w:p w14:paraId="7400068D" w14:textId="77777777" w:rsidR="00666E16" w:rsidRDefault="00666E16"/>
    <w:p w14:paraId="400840AA" w14:textId="77777777" w:rsidR="00666E16" w:rsidRDefault="00666E16"/>
    <w:p w14:paraId="17A593E6" w14:textId="77777777" w:rsidR="00666E16" w:rsidRDefault="00666E16"/>
    <w:p w14:paraId="4627A5BD" w14:textId="77777777" w:rsidR="00666E16" w:rsidRDefault="00666E16"/>
    <w:p w14:paraId="7A0E0C90" w14:textId="77777777" w:rsidR="00666E16" w:rsidRDefault="00666E16"/>
    <w:p w14:paraId="0804E667" w14:textId="77777777" w:rsidR="00666E16" w:rsidRDefault="00666E16"/>
    <w:p w14:paraId="3F07BB16" w14:textId="77777777" w:rsidR="00666E16" w:rsidRDefault="00666E16"/>
    <w:p w14:paraId="26A10147" w14:textId="77777777" w:rsidR="00666E16" w:rsidRDefault="00666E16"/>
    <w:p w14:paraId="09BAC2CF" w14:textId="77777777" w:rsidR="00666E16" w:rsidRDefault="00666E16"/>
    <w:p w14:paraId="5CD033A6" w14:textId="77777777" w:rsidR="00666E16" w:rsidRDefault="00666E16"/>
    <w:p w14:paraId="3A5A46D7" w14:textId="77777777" w:rsidR="00666E16" w:rsidRDefault="00666E16"/>
    <w:p w14:paraId="345C7049" w14:textId="77777777" w:rsidR="00666E16" w:rsidRDefault="00666E16"/>
    <w:p w14:paraId="594C739D" w14:textId="77777777" w:rsidR="00666E16" w:rsidRDefault="00666E16"/>
    <w:p w14:paraId="64FC38BB" w14:textId="77777777" w:rsidR="00666E16" w:rsidRDefault="00666E16"/>
    <w:p w14:paraId="3B1950F3" w14:textId="77777777" w:rsidR="00666E16" w:rsidRDefault="00666E16"/>
    <w:p w14:paraId="55434D26" w14:textId="77777777" w:rsidR="00666E16" w:rsidRDefault="00666E16"/>
    <w:p w14:paraId="11F3809A" w14:textId="77777777" w:rsidR="00666E16" w:rsidRDefault="00666E16"/>
    <w:p w14:paraId="45994699" w14:textId="77777777" w:rsidR="00666E16" w:rsidRDefault="00666E16"/>
    <w:p w14:paraId="24362D55" w14:textId="77777777" w:rsidR="00666E16" w:rsidRDefault="00666E16"/>
    <w:p w14:paraId="4D75CFDF" w14:textId="77777777" w:rsidR="00666E16" w:rsidRDefault="00666E16"/>
    <w:p w14:paraId="3BB48E7B" w14:textId="77777777" w:rsidR="00666E16" w:rsidRDefault="00666E16"/>
    <w:p w14:paraId="18CAD0D0" w14:textId="77777777" w:rsidR="00666E16" w:rsidRDefault="00666E16"/>
    <w:p w14:paraId="37B98405" w14:textId="77777777" w:rsidR="00666E16" w:rsidRDefault="00666E16"/>
    <w:p w14:paraId="630A8017" w14:textId="77777777" w:rsidR="00666E16" w:rsidRDefault="00666E16"/>
    <w:p w14:paraId="24E0EF1D" w14:textId="77777777" w:rsidR="00666E16" w:rsidRDefault="00666E16"/>
    <w:p w14:paraId="6441EF91" w14:textId="77777777" w:rsidR="00666E16" w:rsidRDefault="00666E16"/>
    <w:sectPr w:rsidR="00666E16" w:rsidSect="00FF43D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33A"/>
    <w:multiLevelType w:val="multilevel"/>
    <w:tmpl w:val="5FCA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C4FD1"/>
    <w:multiLevelType w:val="multilevel"/>
    <w:tmpl w:val="8DF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61673"/>
    <w:multiLevelType w:val="multilevel"/>
    <w:tmpl w:val="F402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Cribbs">
    <w15:presenceInfo w15:providerId="AD" w15:userId="S::kenn0072@ox.ac.uk::0f9c83d8-11d2-4aa7-9602-40b9c2d1fc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16"/>
    <w:rsid w:val="00134F38"/>
    <w:rsid w:val="001D2FD4"/>
    <w:rsid w:val="002111F0"/>
    <w:rsid w:val="00372328"/>
    <w:rsid w:val="004E4312"/>
    <w:rsid w:val="0050750E"/>
    <w:rsid w:val="005361E7"/>
    <w:rsid w:val="00630E9F"/>
    <w:rsid w:val="00666E16"/>
    <w:rsid w:val="006E7CEC"/>
    <w:rsid w:val="007E49ED"/>
    <w:rsid w:val="008057B0"/>
    <w:rsid w:val="00871516"/>
    <w:rsid w:val="00953A99"/>
    <w:rsid w:val="00A53FE8"/>
    <w:rsid w:val="00BA1444"/>
    <w:rsid w:val="00BC32A4"/>
    <w:rsid w:val="00E55BE8"/>
    <w:rsid w:val="00F33040"/>
    <w:rsid w:val="00FF4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384711"/>
  <w14:defaultImageDpi w14:val="32767"/>
  <w15:chartTrackingRefBased/>
  <w15:docId w15:val="{8DB77B87-F5B3-A24A-B64E-C9D2C2CF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6E1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66E16"/>
  </w:style>
  <w:style w:type="character" w:customStyle="1" w:styleId="eop">
    <w:name w:val="eop"/>
    <w:basedOn w:val="DefaultParagraphFont"/>
    <w:rsid w:val="00666E16"/>
  </w:style>
  <w:style w:type="character" w:customStyle="1" w:styleId="apple-converted-space">
    <w:name w:val="apple-converted-space"/>
    <w:basedOn w:val="DefaultParagraphFont"/>
    <w:rsid w:val="00666E16"/>
  </w:style>
  <w:style w:type="character" w:customStyle="1" w:styleId="scxw222871466">
    <w:name w:val="scxw222871466"/>
    <w:basedOn w:val="DefaultParagraphFont"/>
    <w:rsid w:val="00666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0825">
      <w:bodyDiv w:val="1"/>
      <w:marLeft w:val="0"/>
      <w:marRight w:val="0"/>
      <w:marTop w:val="0"/>
      <w:marBottom w:val="0"/>
      <w:divBdr>
        <w:top w:val="none" w:sz="0" w:space="0" w:color="auto"/>
        <w:left w:val="none" w:sz="0" w:space="0" w:color="auto"/>
        <w:bottom w:val="none" w:sz="0" w:space="0" w:color="auto"/>
        <w:right w:val="none" w:sz="0" w:space="0" w:color="auto"/>
      </w:divBdr>
      <w:divsChild>
        <w:div w:id="634528464">
          <w:marLeft w:val="0"/>
          <w:marRight w:val="0"/>
          <w:marTop w:val="0"/>
          <w:marBottom w:val="0"/>
          <w:divBdr>
            <w:top w:val="none" w:sz="0" w:space="0" w:color="auto"/>
            <w:left w:val="none" w:sz="0" w:space="0" w:color="auto"/>
            <w:bottom w:val="none" w:sz="0" w:space="0" w:color="auto"/>
            <w:right w:val="none" w:sz="0" w:space="0" w:color="auto"/>
          </w:divBdr>
        </w:div>
        <w:div w:id="519317421">
          <w:marLeft w:val="0"/>
          <w:marRight w:val="0"/>
          <w:marTop w:val="0"/>
          <w:marBottom w:val="0"/>
          <w:divBdr>
            <w:top w:val="none" w:sz="0" w:space="0" w:color="auto"/>
            <w:left w:val="none" w:sz="0" w:space="0" w:color="auto"/>
            <w:bottom w:val="none" w:sz="0" w:space="0" w:color="auto"/>
            <w:right w:val="none" w:sz="0" w:space="0" w:color="auto"/>
          </w:divBdr>
        </w:div>
        <w:div w:id="642731826">
          <w:marLeft w:val="0"/>
          <w:marRight w:val="0"/>
          <w:marTop w:val="0"/>
          <w:marBottom w:val="0"/>
          <w:divBdr>
            <w:top w:val="none" w:sz="0" w:space="0" w:color="auto"/>
            <w:left w:val="none" w:sz="0" w:space="0" w:color="auto"/>
            <w:bottom w:val="none" w:sz="0" w:space="0" w:color="auto"/>
            <w:right w:val="none" w:sz="0" w:space="0" w:color="auto"/>
          </w:divBdr>
        </w:div>
        <w:div w:id="1311398799">
          <w:marLeft w:val="0"/>
          <w:marRight w:val="0"/>
          <w:marTop w:val="0"/>
          <w:marBottom w:val="0"/>
          <w:divBdr>
            <w:top w:val="none" w:sz="0" w:space="0" w:color="auto"/>
            <w:left w:val="none" w:sz="0" w:space="0" w:color="auto"/>
            <w:bottom w:val="none" w:sz="0" w:space="0" w:color="auto"/>
            <w:right w:val="none" w:sz="0" w:space="0" w:color="auto"/>
          </w:divBdr>
        </w:div>
        <w:div w:id="360977115">
          <w:marLeft w:val="0"/>
          <w:marRight w:val="0"/>
          <w:marTop w:val="0"/>
          <w:marBottom w:val="0"/>
          <w:divBdr>
            <w:top w:val="none" w:sz="0" w:space="0" w:color="auto"/>
            <w:left w:val="none" w:sz="0" w:space="0" w:color="auto"/>
            <w:bottom w:val="none" w:sz="0" w:space="0" w:color="auto"/>
            <w:right w:val="none" w:sz="0" w:space="0" w:color="auto"/>
          </w:divBdr>
        </w:div>
        <w:div w:id="1621574789">
          <w:marLeft w:val="0"/>
          <w:marRight w:val="0"/>
          <w:marTop w:val="0"/>
          <w:marBottom w:val="0"/>
          <w:divBdr>
            <w:top w:val="none" w:sz="0" w:space="0" w:color="auto"/>
            <w:left w:val="none" w:sz="0" w:space="0" w:color="auto"/>
            <w:bottom w:val="none" w:sz="0" w:space="0" w:color="auto"/>
            <w:right w:val="none" w:sz="0" w:space="0" w:color="auto"/>
          </w:divBdr>
        </w:div>
        <w:div w:id="982656458">
          <w:marLeft w:val="0"/>
          <w:marRight w:val="0"/>
          <w:marTop w:val="0"/>
          <w:marBottom w:val="0"/>
          <w:divBdr>
            <w:top w:val="none" w:sz="0" w:space="0" w:color="auto"/>
            <w:left w:val="none" w:sz="0" w:space="0" w:color="auto"/>
            <w:bottom w:val="none" w:sz="0" w:space="0" w:color="auto"/>
            <w:right w:val="none" w:sz="0" w:space="0" w:color="auto"/>
          </w:divBdr>
        </w:div>
        <w:div w:id="1114783618">
          <w:marLeft w:val="0"/>
          <w:marRight w:val="0"/>
          <w:marTop w:val="0"/>
          <w:marBottom w:val="0"/>
          <w:divBdr>
            <w:top w:val="none" w:sz="0" w:space="0" w:color="auto"/>
            <w:left w:val="none" w:sz="0" w:space="0" w:color="auto"/>
            <w:bottom w:val="none" w:sz="0" w:space="0" w:color="auto"/>
            <w:right w:val="none" w:sz="0" w:space="0" w:color="auto"/>
          </w:divBdr>
        </w:div>
        <w:div w:id="86778219">
          <w:marLeft w:val="0"/>
          <w:marRight w:val="0"/>
          <w:marTop w:val="0"/>
          <w:marBottom w:val="0"/>
          <w:divBdr>
            <w:top w:val="none" w:sz="0" w:space="0" w:color="auto"/>
            <w:left w:val="none" w:sz="0" w:space="0" w:color="auto"/>
            <w:bottom w:val="none" w:sz="0" w:space="0" w:color="auto"/>
            <w:right w:val="none" w:sz="0" w:space="0" w:color="auto"/>
          </w:divBdr>
        </w:div>
        <w:div w:id="156724724">
          <w:marLeft w:val="0"/>
          <w:marRight w:val="0"/>
          <w:marTop w:val="0"/>
          <w:marBottom w:val="0"/>
          <w:divBdr>
            <w:top w:val="none" w:sz="0" w:space="0" w:color="auto"/>
            <w:left w:val="none" w:sz="0" w:space="0" w:color="auto"/>
            <w:bottom w:val="none" w:sz="0" w:space="0" w:color="auto"/>
            <w:right w:val="none" w:sz="0" w:space="0" w:color="auto"/>
          </w:divBdr>
        </w:div>
        <w:div w:id="1637174406">
          <w:marLeft w:val="0"/>
          <w:marRight w:val="0"/>
          <w:marTop w:val="0"/>
          <w:marBottom w:val="0"/>
          <w:divBdr>
            <w:top w:val="none" w:sz="0" w:space="0" w:color="auto"/>
            <w:left w:val="none" w:sz="0" w:space="0" w:color="auto"/>
            <w:bottom w:val="none" w:sz="0" w:space="0" w:color="auto"/>
            <w:right w:val="none" w:sz="0" w:space="0" w:color="auto"/>
          </w:divBdr>
        </w:div>
        <w:div w:id="1236165075">
          <w:marLeft w:val="0"/>
          <w:marRight w:val="0"/>
          <w:marTop w:val="0"/>
          <w:marBottom w:val="0"/>
          <w:divBdr>
            <w:top w:val="none" w:sz="0" w:space="0" w:color="auto"/>
            <w:left w:val="none" w:sz="0" w:space="0" w:color="auto"/>
            <w:bottom w:val="none" w:sz="0" w:space="0" w:color="auto"/>
            <w:right w:val="none" w:sz="0" w:space="0" w:color="auto"/>
          </w:divBdr>
        </w:div>
        <w:div w:id="2017533411">
          <w:marLeft w:val="0"/>
          <w:marRight w:val="0"/>
          <w:marTop w:val="0"/>
          <w:marBottom w:val="0"/>
          <w:divBdr>
            <w:top w:val="none" w:sz="0" w:space="0" w:color="auto"/>
            <w:left w:val="none" w:sz="0" w:space="0" w:color="auto"/>
            <w:bottom w:val="none" w:sz="0" w:space="0" w:color="auto"/>
            <w:right w:val="none" w:sz="0" w:space="0" w:color="auto"/>
          </w:divBdr>
        </w:div>
        <w:div w:id="347103692">
          <w:marLeft w:val="0"/>
          <w:marRight w:val="0"/>
          <w:marTop w:val="0"/>
          <w:marBottom w:val="0"/>
          <w:divBdr>
            <w:top w:val="none" w:sz="0" w:space="0" w:color="auto"/>
            <w:left w:val="none" w:sz="0" w:space="0" w:color="auto"/>
            <w:bottom w:val="none" w:sz="0" w:space="0" w:color="auto"/>
            <w:right w:val="none" w:sz="0" w:space="0" w:color="auto"/>
          </w:divBdr>
        </w:div>
        <w:div w:id="1748191745">
          <w:marLeft w:val="0"/>
          <w:marRight w:val="0"/>
          <w:marTop w:val="0"/>
          <w:marBottom w:val="0"/>
          <w:divBdr>
            <w:top w:val="none" w:sz="0" w:space="0" w:color="auto"/>
            <w:left w:val="none" w:sz="0" w:space="0" w:color="auto"/>
            <w:bottom w:val="none" w:sz="0" w:space="0" w:color="auto"/>
            <w:right w:val="none" w:sz="0" w:space="0" w:color="auto"/>
          </w:divBdr>
        </w:div>
        <w:div w:id="963466130">
          <w:marLeft w:val="0"/>
          <w:marRight w:val="0"/>
          <w:marTop w:val="0"/>
          <w:marBottom w:val="0"/>
          <w:divBdr>
            <w:top w:val="none" w:sz="0" w:space="0" w:color="auto"/>
            <w:left w:val="none" w:sz="0" w:space="0" w:color="auto"/>
            <w:bottom w:val="none" w:sz="0" w:space="0" w:color="auto"/>
            <w:right w:val="none" w:sz="0" w:space="0" w:color="auto"/>
          </w:divBdr>
        </w:div>
        <w:div w:id="468479617">
          <w:marLeft w:val="0"/>
          <w:marRight w:val="0"/>
          <w:marTop w:val="0"/>
          <w:marBottom w:val="0"/>
          <w:divBdr>
            <w:top w:val="none" w:sz="0" w:space="0" w:color="auto"/>
            <w:left w:val="none" w:sz="0" w:space="0" w:color="auto"/>
            <w:bottom w:val="none" w:sz="0" w:space="0" w:color="auto"/>
            <w:right w:val="none" w:sz="0" w:space="0" w:color="auto"/>
          </w:divBdr>
        </w:div>
        <w:div w:id="1756316880">
          <w:marLeft w:val="0"/>
          <w:marRight w:val="0"/>
          <w:marTop w:val="0"/>
          <w:marBottom w:val="0"/>
          <w:divBdr>
            <w:top w:val="none" w:sz="0" w:space="0" w:color="auto"/>
            <w:left w:val="none" w:sz="0" w:space="0" w:color="auto"/>
            <w:bottom w:val="none" w:sz="0" w:space="0" w:color="auto"/>
            <w:right w:val="none" w:sz="0" w:space="0" w:color="auto"/>
          </w:divBdr>
        </w:div>
        <w:div w:id="1944067744">
          <w:marLeft w:val="0"/>
          <w:marRight w:val="0"/>
          <w:marTop w:val="0"/>
          <w:marBottom w:val="0"/>
          <w:divBdr>
            <w:top w:val="none" w:sz="0" w:space="0" w:color="auto"/>
            <w:left w:val="none" w:sz="0" w:space="0" w:color="auto"/>
            <w:bottom w:val="none" w:sz="0" w:space="0" w:color="auto"/>
            <w:right w:val="none" w:sz="0" w:space="0" w:color="auto"/>
          </w:divBdr>
        </w:div>
        <w:div w:id="1993287081">
          <w:marLeft w:val="0"/>
          <w:marRight w:val="0"/>
          <w:marTop w:val="0"/>
          <w:marBottom w:val="0"/>
          <w:divBdr>
            <w:top w:val="none" w:sz="0" w:space="0" w:color="auto"/>
            <w:left w:val="none" w:sz="0" w:space="0" w:color="auto"/>
            <w:bottom w:val="none" w:sz="0" w:space="0" w:color="auto"/>
            <w:right w:val="none" w:sz="0" w:space="0" w:color="auto"/>
          </w:divBdr>
        </w:div>
        <w:div w:id="1602910455">
          <w:marLeft w:val="0"/>
          <w:marRight w:val="0"/>
          <w:marTop w:val="0"/>
          <w:marBottom w:val="0"/>
          <w:divBdr>
            <w:top w:val="none" w:sz="0" w:space="0" w:color="auto"/>
            <w:left w:val="none" w:sz="0" w:space="0" w:color="auto"/>
            <w:bottom w:val="none" w:sz="0" w:space="0" w:color="auto"/>
            <w:right w:val="none" w:sz="0" w:space="0" w:color="auto"/>
          </w:divBdr>
        </w:div>
        <w:div w:id="1031151142">
          <w:marLeft w:val="0"/>
          <w:marRight w:val="0"/>
          <w:marTop w:val="0"/>
          <w:marBottom w:val="0"/>
          <w:divBdr>
            <w:top w:val="none" w:sz="0" w:space="0" w:color="auto"/>
            <w:left w:val="none" w:sz="0" w:space="0" w:color="auto"/>
            <w:bottom w:val="none" w:sz="0" w:space="0" w:color="auto"/>
            <w:right w:val="none" w:sz="0" w:space="0" w:color="auto"/>
          </w:divBdr>
        </w:div>
        <w:div w:id="831414963">
          <w:marLeft w:val="0"/>
          <w:marRight w:val="0"/>
          <w:marTop w:val="0"/>
          <w:marBottom w:val="0"/>
          <w:divBdr>
            <w:top w:val="none" w:sz="0" w:space="0" w:color="auto"/>
            <w:left w:val="none" w:sz="0" w:space="0" w:color="auto"/>
            <w:bottom w:val="none" w:sz="0" w:space="0" w:color="auto"/>
            <w:right w:val="none" w:sz="0" w:space="0" w:color="auto"/>
          </w:divBdr>
        </w:div>
        <w:div w:id="101384700">
          <w:marLeft w:val="0"/>
          <w:marRight w:val="0"/>
          <w:marTop w:val="0"/>
          <w:marBottom w:val="0"/>
          <w:divBdr>
            <w:top w:val="none" w:sz="0" w:space="0" w:color="auto"/>
            <w:left w:val="none" w:sz="0" w:space="0" w:color="auto"/>
            <w:bottom w:val="none" w:sz="0" w:space="0" w:color="auto"/>
            <w:right w:val="none" w:sz="0" w:space="0" w:color="auto"/>
          </w:divBdr>
        </w:div>
        <w:div w:id="761410078">
          <w:marLeft w:val="0"/>
          <w:marRight w:val="0"/>
          <w:marTop w:val="0"/>
          <w:marBottom w:val="0"/>
          <w:divBdr>
            <w:top w:val="none" w:sz="0" w:space="0" w:color="auto"/>
            <w:left w:val="none" w:sz="0" w:space="0" w:color="auto"/>
            <w:bottom w:val="none" w:sz="0" w:space="0" w:color="auto"/>
            <w:right w:val="none" w:sz="0" w:space="0" w:color="auto"/>
          </w:divBdr>
        </w:div>
        <w:div w:id="1290554357">
          <w:marLeft w:val="0"/>
          <w:marRight w:val="0"/>
          <w:marTop w:val="0"/>
          <w:marBottom w:val="0"/>
          <w:divBdr>
            <w:top w:val="none" w:sz="0" w:space="0" w:color="auto"/>
            <w:left w:val="none" w:sz="0" w:space="0" w:color="auto"/>
            <w:bottom w:val="none" w:sz="0" w:space="0" w:color="auto"/>
            <w:right w:val="none" w:sz="0" w:space="0" w:color="auto"/>
          </w:divBdr>
        </w:div>
        <w:div w:id="459494834">
          <w:marLeft w:val="0"/>
          <w:marRight w:val="0"/>
          <w:marTop w:val="0"/>
          <w:marBottom w:val="0"/>
          <w:divBdr>
            <w:top w:val="none" w:sz="0" w:space="0" w:color="auto"/>
            <w:left w:val="none" w:sz="0" w:space="0" w:color="auto"/>
            <w:bottom w:val="none" w:sz="0" w:space="0" w:color="auto"/>
            <w:right w:val="none" w:sz="0" w:space="0" w:color="auto"/>
          </w:divBdr>
        </w:div>
        <w:div w:id="605770907">
          <w:marLeft w:val="0"/>
          <w:marRight w:val="0"/>
          <w:marTop w:val="0"/>
          <w:marBottom w:val="0"/>
          <w:divBdr>
            <w:top w:val="none" w:sz="0" w:space="0" w:color="auto"/>
            <w:left w:val="none" w:sz="0" w:space="0" w:color="auto"/>
            <w:bottom w:val="none" w:sz="0" w:space="0" w:color="auto"/>
            <w:right w:val="none" w:sz="0" w:space="0" w:color="auto"/>
          </w:divBdr>
        </w:div>
        <w:div w:id="1743025633">
          <w:marLeft w:val="0"/>
          <w:marRight w:val="0"/>
          <w:marTop w:val="0"/>
          <w:marBottom w:val="0"/>
          <w:divBdr>
            <w:top w:val="none" w:sz="0" w:space="0" w:color="auto"/>
            <w:left w:val="none" w:sz="0" w:space="0" w:color="auto"/>
            <w:bottom w:val="none" w:sz="0" w:space="0" w:color="auto"/>
            <w:right w:val="none" w:sz="0" w:space="0" w:color="auto"/>
          </w:divBdr>
        </w:div>
        <w:div w:id="1924299083">
          <w:marLeft w:val="0"/>
          <w:marRight w:val="0"/>
          <w:marTop w:val="0"/>
          <w:marBottom w:val="0"/>
          <w:divBdr>
            <w:top w:val="none" w:sz="0" w:space="0" w:color="auto"/>
            <w:left w:val="none" w:sz="0" w:space="0" w:color="auto"/>
            <w:bottom w:val="none" w:sz="0" w:space="0" w:color="auto"/>
            <w:right w:val="none" w:sz="0" w:space="0" w:color="auto"/>
          </w:divBdr>
        </w:div>
        <w:div w:id="1340431597">
          <w:marLeft w:val="0"/>
          <w:marRight w:val="0"/>
          <w:marTop w:val="0"/>
          <w:marBottom w:val="0"/>
          <w:divBdr>
            <w:top w:val="none" w:sz="0" w:space="0" w:color="auto"/>
            <w:left w:val="none" w:sz="0" w:space="0" w:color="auto"/>
            <w:bottom w:val="none" w:sz="0" w:space="0" w:color="auto"/>
            <w:right w:val="none" w:sz="0" w:space="0" w:color="auto"/>
          </w:divBdr>
        </w:div>
      </w:divsChild>
    </w:div>
    <w:div w:id="249119381">
      <w:bodyDiv w:val="1"/>
      <w:marLeft w:val="0"/>
      <w:marRight w:val="0"/>
      <w:marTop w:val="0"/>
      <w:marBottom w:val="0"/>
      <w:divBdr>
        <w:top w:val="none" w:sz="0" w:space="0" w:color="auto"/>
        <w:left w:val="none" w:sz="0" w:space="0" w:color="auto"/>
        <w:bottom w:val="none" w:sz="0" w:space="0" w:color="auto"/>
        <w:right w:val="none" w:sz="0" w:space="0" w:color="auto"/>
      </w:divBdr>
      <w:divsChild>
        <w:div w:id="153423921">
          <w:marLeft w:val="0"/>
          <w:marRight w:val="0"/>
          <w:marTop w:val="0"/>
          <w:marBottom w:val="0"/>
          <w:divBdr>
            <w:top w:val="none" w:sz="0" w:space="0" w:color="auto"/>
            <w:left w:val="none" w:sz="0" w:space="0" w:color="auto"/>
            <w:bottom w:val="none" w:sz="0" w:space="0" w:color="auto"/>
            <w:right w:val="none" w:sz="0" w:space="0" w:color="auto"/>
          </w:divBdr>
        </w:div>
        <w:div w:id="795877962">
          <w:marLeft w:val="0"/>
          <w:marRight w:val="0"/>
          <w:marTop w:val="0"/>
          <w:marBottom w:val="0"/>
          <w:divBdr>
            <w:top w:val="none" w:sz="0" w:space="0" w:color="auto"/>
            <w:left w:val="none" w:sz="0" w:space="0" w:color="auto"/>
            <w:bottom w:val="none" w:sz="0" w:space="0" w:color="auto"/>
            <w:right w:val="none" w:sz="0" w:space="0" w:color="auto"/>
          </w:divBdr>
        </w:div>
        <w:div w:id="1929464593">
          <w:marLeft w:val="0"/>
          <w:marRight w:val="0"/>
          <w:marTop w:val="0"/>
          <w:marBottom w:val="0"/>
          <w:divBdr>
            <w:top w:val="none" w:sz="0" w:space="0" w:color="auto"/>
            <w:left w:val="none" w:sz="0" w:space="0" w:color="auto"/>
            <w:bottom w:val="none" w:sz="0" w:space="0" w:color="auto"/>
            <w:right w:val="none" w:sz="0" w:space="0" w:color="auto"/>
          </w:divBdr>
        </w:div>
        <w:div w:id="1821999058">
          <w:marLeft w:val="0"/>
          <w:marRight w:val="0"/>
          <w:marTop w:val="0"/>
          <w:marBottom w:val="0"/>
          <w:divBdr>
            <w:top w:val="none" w:sz="0" w:space="0" w:color="auto"/>
            <w:left w:val="none" w:sz="0" w:space="0" w:color="auto"/>
            <w:bottom w:val="none" w:sz="0" w:space="0" w:color="auto"/>
            <w:right w:val="none" w:sz="0" w:space="0" w:color="auto"/>
          </w:divBdr>
        </w:div>
        <w:div w:id="1459646240">
          <w:marLeft w:val="0"/>
          <w:marRight w:val="0"/>
          <w:marTop w:val="0"/>
          <w:marBottom w:val="0"/>
          <w:divBdr>
            <w:top w:val="none" w:sz="0" w:space="0" w:color="auto"/>
            <w:left w:val="none" w:sz="0" w:space="0" w:color="auto"/>
            <w:bottom w:val="none" w:sz="0" w:space="0" w:color="auto"/>
            <w:right w:val="none" w:sz="0" w:space="0" w:color="auto"/>
          </w:divBdr>
        </w:div>
        <w:div w:id="1288393261">
          <w:marLeft w:val="0"/>
          <w:marRight w:val="0"/>
          <w:marTop w:val="0"/>
          <w:marBottom w:val="0"/>
          <w:divBdr>
            <w:top w:val="none" w:sz="0" w:space="0" w:color="auto"/>
            <w:left w:val="none" w:sz="0" w:space="0" w:color="auto"/>
            <w:bottom w:val="none" w:sz="0" w:space="0" w:color="auto"/>
            <w:right w:val="none" w:sz="0" w:space="0" w:color="auto"/>
          </w:divBdr>
        </w:div>
        <w:div w:id="649090840">
          <w:marLeft w:val="0"/>
          <w:marRight w:val="0"/>
          <w:marTop w:val="0"/>
          <w:marBottom w:val="0"/>
          <w:divBdr>
            <w:top w:val="none" w:sz="0" w:space="0" w:color="auto"/>
            <w:left w:val="none" w:sz="0" w:space="0" w:color="auto"/>
            <w:bottom w:val="none" w:sz="0" w:space="0" w:color="auto"/>
            <w:right w:val="none" w:sz="0" w:space="0" w:color="auto"/>
          </w:divBdr>
        </w:div>
        <w:div w:id="1202589892">
          <w:marLeft w:val="0"/>
          <w:marRight w:val="0"/>
          <w:marTop w:val="0"/>
          <w:marBottom w:val="0"/>
          <w:divBdr>
            <w:top w:val="none" w:sz="0" w:space="0" w:color="auto"/>
            <w:left w:val="none" w:sz="0" w:space="0" w:color="auto"/>
            <w:bottom w:val="none" w:sz="0" w:space="0" w:color="auto"/>
            <w:right w:val="none" w:sz="0" w:space="0" w:color="auto"/>
          </w:divBdr>
        </w:div>
        <w:div w:id="1317761017">
          <w:marLeft w:val="0"/>
          <w:marRight w:val="0"/>
          <w:marTop w:val="0"/>
          <w:marBottom w:val="0"/>
          <w:divBdr>
            <w:top w:val="none" w:sz="0" w:space="0" w:color="auto"/>
            <w:left w:val="none" w:sz="0" w:space="0" w:color="auto"/>
            <w:bottom w:val="none" w:sz="0" w:space="0" w:color="auto"/>
            <w:right w:val="none" w:sz="0" w:space="0" w:color="auto"/>
          </w:divBdr>
        </w:div>
        <w:div w:id="1168519926">
          <w:marLeft w:val="0"/>
          <w:marRight w:val="0"/>
          <w:marTop w:val="0"/>
          <w:marBottom w:val="0"/>
          <w:divBdr>
            <w:top w:val="none" w:sz="0" w:space="0" w:color="auto"/>
            <w:left w:val="none" w:sz="0" w:space="0" w:color="auto"/>
            <w:bottom w:val="none" w:sz="0" w:space="0" w:color="auto"/>
            <w:right w:val="none" w:sz="0" w:space="0" w:color="auto"/>
          </w:divBdr>
        </w:div>
        <w:div w:id="696663124">
          <w:marLeft w:val="0"/>
          <w:marRight w:val="0"/>
          <w:marTop w:val="0"/>
          <w:marBottom w:val="0"/>
          <w:divBdr>
            <w:top w:val="none" w:sz="0" w:space="0" w:color="auto"/>
            <w:left w:val="none" w:sz="0" w:space="0" w:color="auto"/>
            <w:bottom w:val="none" w:sz="0" w:space="0" w:color="auto"/>
            <w:right w:val="none" w:sz="0" w:space="0" w:color="auto"/>
          </w:divBdr>
          <w:divsChild>
            <w:div w:id="614554995">
              <w:marLeft w:val="0"/>
              <w:marRight w:val="0"/>
              <w:marTop w:val="0"/>
              <w:marBottom w:val="0"/>
              <w:divBdr>
                <w:top w:val="none" w:sz="0" w:space="0" w:color="auto"/>
                <w:left w:val="none" w:sz="0" w:space="0" w:color="auto"/>
                <w:bottom w:val="none" w:sz="0" w:space="0" w:color="auto"/>
                <w:right w:val="none" w:sz="0" w:space="0" w:color="auto"/>
              </w:divBdr>
            </w:div>
          </w:divsChild>
        </w:div>
        <w:div w:id="116607178">
          <w:marLeft w:val="0"/>
          <w:marRight w:val="0"/>
          <w:marTop w:val="0"/>
          <w:marBottom w:val="0"/>
          <w:divBdr>
            <w:top w:val="none" w:sz="0" w:space="0" w:color="auto"/>
            <w:left w:val="none" w:sz="0" w:space="0" w:color="auto"/>
            <w:bottom w:val="none" w:sz="0" w:space="0" w:color="auto"/>
            <w:right w:val="none" w:sz="0" w:space="0" w:color="auto"/>
          </w:divBdr>
          <w:divsChild>
            <w:div w:id="1447001241">
              <w:marLeft w:val="0"/>
              <w:marRight w:val="0"/>
              <w:marTop w:val="0"/>
              <w:marBottom w:val="0"/>
              <w:divBdr>
                <w:top w:val="none" w:sz="0" w:space="0" w:color="auto"/>
                <w:left w:val="none" w:sz="0" w:space="0" w:color="auto"/>
                <w:bottom w:val="none" w:sz="0" w:space="0" w:color="auto"/>
                <w:right w:val="none" w:sz="0" w:space="0" w:color="auto"/>
              </w:divBdr>
            </w:div>
            <w:div w:id="850951263">
              <w:marLeft w:val="0"/>
              <w:marRight w:val="0"/>
              <w:marTop w:val="0"/>
              <w:marBottom w:val="0"/>
              <w:divBdr>
                <w:top w:val="none" w:sz="0" w:space="0" w:color="auto"/>
                <w:left w:val="none" w:sz="0" w:space="0" w:color="auto"/>
                <w:bottom w:val="none" w:sz="0" w:space="0" w:color="auto"/>
                <w:right w:val="none" w:sz="0" w:space="0" w:color="auto"/>
              </w:divBdr>
            </w:div>
            <w:div w:id="20603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367">
      <w:bodyDiv w:val="1"/>
      <w:marLeft w:val="0"/>
      <w:marRight w:val="0"/>
      <w:marTop w:val="0"/>
      <w:marBottom w:val="0"/>
      <w:divBdr>
        <w:top w:val="none" w:sz="0" w:space="0" w:color="auto"/>
        <w:left w:val="none" w:sz="0" w:space="0" w:color="auto"/>
        <w:bottom w:val="none" w:sz="0" w:space="0" w:color="auto"/>
        <w:right w:val="none" w:sz="0" w:space="0" w:color="auto"/>
      </w:divBdr>
      <w:divsChild>
        <w:div w:id="1385325747">
          <w:marLeft w:val="0"/>
          <w:marRight w:val="0"/>
          <w:marTop w:val="0"/>
          <w:marBottom w:val="0"/>
          <w:divBdr>
            <w:top w:val="none" w:sz="0" w:space="0" w:color="auto"/>
            <w:left w:val="none" w:sz="0" w:space="0" w:color="auto"/>
            <w:bottom w:val="none" w:sz="0" w:space="0" w:color="auto"/>
            <w:right w:val="none" w:sz="0" w:space="0" w:color="auto"/>
          </w:divBdr>
        </w:div>
        <w:div w:id="1363095264">
          <w:marLeft w:val="0"/>
          <w:marRight w:val="0"/>
          <w:marTop w:val="0"/>
          <w:marBottom w:val="0"/>
          <w:divBdr>
            <w:top w:val="none" w:sz="0" w:space="0" w:color="auto"/>
            <w:left w:val="none" w:sz="0" w:space="0" w:color="auto"/>
            <w:bottom w:val="none" w:sz="0" w:space="0" w:color="auto"/>
            <w:right w:val="none" w:sz="0" w:space="0" w:color="auto"/>
          </w:divBdr>
        </w:div>
        <w:div w:id="1423717849">
          <w:marLeft w:val="0"/>
          <w:marRight w:val="0"/>
          <w:marTop w:val="0"/>
          <w:marBottom w:val="0"/>
          <w:divBdr>
            <w:top w:val="none" w:sz="0" w:space="0" w:color="auto"/>
            <w:left w:val="none" w:sz="0" w:space="0" w:color="auto"/>
            <w:bottom w:val="none" w:sz="0" w:space="0" w:color="auto"/>
            <w:right w:val="none" w:sz="0" w:space="0" w:color="auto"/>
          </w:divBdr>
        </w:div>
        <w:div w:id="1532380594">
          <w:marLeft w:val="0"/>
          <w:marRight w:val="0"/>
          <w:marTop w:val="0"/>
          <w:marBottom w:val="0"/>
          <w:divBdr>
            <w:top w:val="none" w:sz="0" w:space="0" w:color="auto"/>
            <w:left w:val="none" w:sz="0" w:space="0" w:color="auto"/>
            <w:bottom w:val="none" w:sz="0" w:space="0" w:color="auto"/>
            <w:right w:val="none" w:sz="0" w:space="0" w:color="auto"/>
          </w:divBdr>
        </w:div>
        <w:div w:id="1481002570">
          <w:marLeft w:val="0"/>
          <w:marRight w:val="0"/>
          <w:marTop w:val="0"/>
          <w:marBottom w:val="0"/>
          <w:divBdr>
            <w:top w:val="none" w:sz="0" w:space="0" w:color="auto"/>
            <w:left w:val="none" w:sz="0" w:space="0" w:color="auto"/>
            <w:bottom w:val="none" w:sz="0" w:space="0" w:color="auto"/>
            <w:right w:val="none" w:sz="0" w:space="0" w:color="auto"/>
          </w:divBdr>
        </w:div>
        <w:div w:id="2035687966">
          <w:marLeft w:val="0"/>
          <w:marRight w:val="0"/>
          <w:marTop w:val="0"/>
          <w:marBottom w:val="0"/>
          <w:divBdr>
            <w:top w:val="none" w:sz="0" w:space="0" w:color="auto"/>
            <w:left w:val="none" w:sz="0" w:space="0" w:color="auto"/>
            <w:bottom w:val="none" w:sz="0" w:space="0" w:color="auto"/>
            <w:right w:val="none" w:sz="0" w:space="0" w:color="auto"/>
          </w:divBdr>
        </w:div>
        <w:div w:id="1977905870">
          <w:marLeft w:val="0"/>
          <w:marRight w:val="0"/>
          <w:marTop w:val="0"/>
          <w:marBottom w:val="0"/>
          <w:divBdr>
            <w:top w:val="none" w:sz="0" w:space="0" w:color="auto"/>
            <w:left w:val="none" w:sz="0" w:space="0" w:color="auto"/>
            <w:bottom w:val="none" w:sz="0" w:space="0" w:color="auto"/>
            <w:right w:val="none" w:sz="0" w:space="0" w:color="auto"/>
          </w:divBdr>
        </w:div>
        <w:div w:id="54017329">
          <w:marLeft w:val="0"/>
          <w:marRight w:val="0"/>
          <w:marTop w:val="0"/>
          <w:marBottom w:val="0"/>
          <w:divBdr>
            <w:top w:val="none" w:sz="0" w:space="0" w:color="auto"/>
            <w:left w:val="none" w:sz="0" w:space="0" w:color="auto"/>
            <w:bottom w:val="none" w:sz="0" w:space="0" w:color="auto"/>
            <w:right w:val="none" w:sz="0" w:space="0" w:color="auto"/>
          </w:divBdr>
        </w:div>
        <w:div w:id="569732077">
          <w:marLeft w:val="0"/>
          <w:marRight w:val="0"/>
          <w:marTop w:val="0"/>
          <w:marBottom w:val="0"/>
          <w:divBdr>
            <w:top w:val="none" w:sz="0" w:space="0" w:color="auto"/>
            <w:left w:val="none" w:sz="0" w:space="0" w:color="auto"/>
            <w:bottom w:val="none" w:sz="0" w:space="0" w:color="auto"/>
            <w:right w:val="none" w:sz="0" w:space="0" w:color="auto"/>
          </w:divBdr>
        </w:div>
        <w:div w:id="160779471">
          <w:marLeft w:val="0"/>
          <w:marRight w:val="0"/>
          <w:marTop w:val="0"/>
          <w:marBottom w:val="0"/>
          <w:divBdr>
            <w:top w:val="none" w:sz="0" w:space="0" w:color="auto"/>
            <w:left w:val="none" w:sz="0" w:space="0" w:color="auto"/>
            <w:bottom w:val="none" w:sz="0" w:space="0" w:color="auto"/>
            <w:right w:val="none" w:sz="0" w:space="0" w:color="auto"/>
          </w:divBdr>
        </w:div>
      </w:divsChild>
    </w:div>
    <w:div w:id="1181965378">
      <w:bodyDiv w:val="1"/>
      <w:marLeft w:val="0"/>
      <w:marRight w:val="0"/>
      <w:marTop w:val="0"/>
      <w:marBottom w:val="0"/>
      <w:divBdr>
        <w:top w:val="none" w:sz="0" w:space="0" w:color="auto"/>
        <w:left w:val="none" w:sz="0" w:space="0" w:color="auto"/>
        <w:bottom w:val="none" w:sz="0" w:space="0" w:color="auto"/>
        <w:right w:val="none" w:sz="0" w:space="0" w:color="auto"/>
      </w:divBdr>
      <w:divsChild>
        <w:div w:id="1358580233">
          <w:marLeft w:val="0"/>
          <w:marRight w:val="0"/>
          <w:marTop w:val="0"/>
          <w:marBottom w:val="0"/>
          <w:divBdr>
            <w:top w:val="none" w:sz="0" w:space="0" w:color="auto"/>
            <w:left w:val="none" w:sz="0" w:space="0" w:color="auto"/>
            <w:bottom w:val="none" w:sz="0" w:space="0" w:color="auto"/>
            <w:right w:val="none" w:sz="0" w:space="0" w:color="auto"/>
          </w:divBdr>
        </w:div>
        <w:div w:id="1527794912">
          <w:marLeft w:val="0"/>
          <w:marRight w:val="0"/>
          <w:marTop w:val="0"/>
          <w:marBottom w:val="0"/>
          <w:divBdr>
            <w:top w:val="none" w:sz="0" w:space="0" w:color="auto"/>
            <w:left w:val="none" w:sz="0" w:space="0" w:color="auto"/>
            <w:bottom w:val="none" w:sz="0" w:space="0" w:color="auto"/>
            <w:right w:val="none" w:sz="0" w:space="0" w:color="auto"/>
          </w:divBdr>
        </w:div>
        <w:div w:id="1543011315">
          <w:marLeft w:val="0"/>
          <w:marRight w:val="0"/>
          <w:marTop w:val="0"/>
          <w:marBottom w:val="0"/>
          <w:divBdr>
            <w:top w:val="none" w:sz="0" w:space="0" w:color="auto"/>
            <w:left w:val="none" w:sz="0" w:space="0" w:color="auto"/>
            <w:bottom w:val="none" w:sz="0" w:space="0" w:color="auto"/>
            <w:right w:val="none" w:sz="0" w:space="0" w:color="auto"/>
          </w:divBdr>
        </w:div>
        <w:div w:id="1146513164">
          <w:marLeft w:val="0"/>
          <w:marRight w:val="0"/>
          <w:marTop w:val="0"/>
          <w:marBottom w:val="0"/>
          <w:divBdr>
            <w:top w:val="none" w:sz="0" w:space="0" w:color="auto"/>
            <w:left w:val="none" w:sz="0" w:space="0" w:color="auto"/>
            <w:bottom w:val="none" w:sz="0" w:space="0" w:color="auto"/>
            <w:right w:val="none" w:sz="0" w:space="0" w:color="auto"/>
          </w:divBdr>
        </w:div>
        <w:div w:id="1775705653">
          <w:marLeft w:val="0"/>
          <w:marRight w:val="0"/>
          <w:marTop w:val="0"/>
          <w:marBottom w:val="0"/>
          <w:divBdr>
            <w:top w:val="none" w:sz="0" w:space="0" w:color="auto"/>
            <w:left w:val="none" w:sz="0" w:space="0" w:color="auto"/>
            <w:bottom w:val="none" w:sz="0" w:space="0" w:color="auto"/>
            <w:right w:val="none" w:sz="0" w:space="0" w:color="auto"/>
          </w:divBdr>
        </w:div>
        <w:div w:id="1921523046">
          <w:marLeft w:val="0"/>
          <w:marRight w:val="0"/>
          <w:marTop w:val="0"/>
          <w:marBottom w:val="0"/>
          <w:divBdr>
            <w:top w:val="none" w:sz="0" w:space="0" w:color="auto"/>
            <w:left w:val="none" w:sz="0" w:space="0" w:color="auto"/>
            <w:bottom w:val="none" w:sz="0" w:space="0" w:color="auto"/>
            <w:right w:val="none" w:sz="0" w:space="0" w:color="auto"/>
          </w:divBdr>
        </w:div>
        <w:div w:id="1449661846">
          <w:marLeft w:val="0"/>
          <w:marRight w:val="0"/>
          <w:marTop w:val="0"/>
          <w:marBottom w:val="0"/>
          <w:divBdr>
            <w:top w:val="none" w:sz="0" w:space="0" w:color="auto"/>
            <w:left w:val="none" w:sz="0" w:space="0" w:color="auto"/>
            <w:bottom w:val="none" w:sz="0" w:space="0" w:color="auto"/>
            <w:right w:val="none" w:sz="0" w:space="0" w:color="auto"/>
          </w:divBdr>
        </w:div>
        <w:div w:id="675697047">
          <w:marLeft w:val="0"/>
          <w:marRight w:val="0"/>
          <w:marTop w:val="0"/>
          <w:marBottom w:val="0"/>
          <w:divBdr>
            <w:top w:val="none" w:sz="0" w:space="0" w:color="auto"/>
            <w:left w:val="none" w:sz="0" w:space="0" w:color="auto"/>
            <w:bottom w:val="none" w:sz="0" w:space="0" w:color="auto"/>
            <w:right w:val="none" w:sz="0" w:space="0" w:color="auto"/>
          </w:divBdr>
        </w:div>
        <w:div w:id="824197942">
          <w:marLeft w:val="0"/>
          <w:marRight w:val="0"/>
          <w:marTop w:val="0"/>
          <w:marBottom w:val="0"/>
          <w:divBdr>
            <w:top w:val="none" w:sz="0" w:space="0" w:color="auto"/>
            <w:left w:val="none" w:sz="0" w:space="0" w:color="auto"/>
            <w:bottom w:val="none" w:sz="0" w:space="0" w:color="auto"/>
            <w:right w:val="none" w:sz="0" w:space="0" w:color="auto"/>
          </w:divBdr>
        </w:div>
        <w:div w:id="110559399">
          <w:marLeft w:val="0"/>
          <w:marRight w:val="0"/>
          <w:marTop w:val="0"/>
          <w:marBottom w:val="0"/>
          <w:divBdr>
            <w:top w:val="none" w:sz="0" w:space="0" w:color="auto"/>
            <w:left w:val="none" w:sz="0" w:space="0" w:color="auto"/>
            <w:bottom w:val="none" w:sz="0" w:space="0" w:color="auto"/>
            <w:right w:val="none" w:sz="0" w:space="0" w:color="auto"/>
          </w:divBdr>
        </w:div>
        <w:div w:id="516626653">
          <w:marLeft w:val="0"/>
          <w:marRight w:val="0"/>
          <w:marTop w:val="0"/>
          <w:marBottom w:val="0"/>
          <w:divBdr>
            <w:top w:val="none" w:sz="0" w:space="0" w:color="auto"/>
            <w:left w:val="none" w:sz="0" w:space="0" w:color="auto"/>
            <w:bottom w:val="none" w:sz="0" w:space="0" w:color="auto"/>
            <w:right w:val="none" w:sz="0" w:space="0" w:color="auto"/>
          </w:divBdr>
        </w:div>
        <w:div w:id="1515804595">
          <w:marLeft w:val="0"/>
          <w:marRight w:val="0"/>
          <w:marTop w:val="0"/>
          <w:marBottom w:val="0"/>
          <w:divBdr>
            <w:top w:val="none" w:sz="0" w:space="0" w:color="auto"/>
            <w:left w:val="none" w:sz="0" w:space="0" w:color="auto"/>
            <w:bottom w:val="none" w:sz="0" w:space="0" w:color="auto"/>
            <w:right w:val="none" w:sz="0" w:space="0" w:color="auto"/>
          </w:divBdr>
        </w:div>
        <w:div w:id="26218872">
          <w:marLeft w:val="0"/>
          <w:marRight w:val="0"/>
          <w:marTop w:val="0"/>
          <w:marBottom w:val="0"/>
          <w:divBdr>
            <w:top w:val="none" w:sz="0" w:space="0" w:color="auto"/>
            <w:left w:val="none" w:sz="0" w:space="0" w:color="auto"/>
            <w:bottom w:val="none" w:sz="0" w:space="0" w:color="auto"/>
            <w:right w:val="none" w:sz="0" w:space="0" w:color="auto"/>
          </w:divBdr>
        </w:div>
      </w:divsChild>
    </w:div>
    <w:div w:id="1537700295">
      <w:bodyDiv w:val="1"/>
      <w:marLeft w:val="0"/>
      <w:marRight w:val="0"/>
      <w:marTop w:val="0"/>
      <w:marBottom w:val="0"/>
      <w:divBdr>
        <w:top w:val="none" w:sz="0" w:space="0" w:color="auto"/>
        <w:left w:val="none" w:sz="0" w:space="0" w:color="auto"/>
        <w:bottom w:val="none" w:sz="0" w:space="0" w:color="auto"/>
        <w:right w:val="none" w:sz="0" w:space="0" w:color="auto"/>
      </w:divBdr>
      <w:divsChild>
        <w:div w:id="407390341">
          <w:marLeft w:val="0"/>
          <w:marRight w:val="0"/>
          <w:marTop w:val="0"/>
          <w:marBottom w:val="0"/>
          <w:divBdr>
            <w:top w:val="none" w:sz="0" w:space="0" w:color="auto"/>
            <w:left w:val="none" w:sz="0" w:space="0" w:color="auto"/>
            <w:bottom w:val="none" w:sz="0" w:space="0" w:color="auto"/>
            <w:right w:val="none" w:sz="0" w:space="0" w:color="auto"/>
          </w:divBdr>
          <w:divsChild>
            <w:div w:id="430131442">
              <w:marLeft w:val="-75"/>
              <w:marRight w:val="0"/>
              <w:marTop w:val="30"/>
              <w:marBottom w:val="30"/>
              <w:divBdr>
                <w:top w:val="none" w:sz="0" w:space="0" w:color="auto"/>
                <w:left w:val="none" w:sz="0" w:space="0" w:color="auto"/>
                <w:bottom w:val="none" w:sz="0" w:space="0" w:color="auto"/>
                <w:right w:val="none" w:sz="0" w:space="0" w:color="auto"/>
              </w:divBdr>
              <w:divsChild>
                <w:div w:id="56711590">
                  <w:marLeft w:val="0"/>
                  <w:marRight w:val="0"/>
                  <w:marTop w:val="0"/>
                  <w:marBottom w:val="0"/>
                  <w:divBdr>
                    <w:top w:val="none" w:sz="0" w:space="0" w:color="auto"/>
                    <w:left w:val="none" w:sz="0" w:space="0" w:color="auto"/>
                    <w:bottom w:val="none" w:sz="0" w:space="0" w:color="auto"/>
                    <w:right w:val="none" w:sz="0" w:space="0" w:color="auto"/>
                  </w:divBdr>
                  <w:divsChild>
                    <w:div w:id="1029834506">
                      <w:marLeft w:val="0"/>
                      <w:marRight w:val="0"/>
                      <w:marTop w:val="0"/>
                      <w:marBottom w:val="0"/>
                      <w:divBdr>
                        <w:top w:val="none" w:sz="0" w:space="0" w:color="auto"/>
                        <w:left w:val="none" w:sz="0" w:space="0" w:color="auto"/>
                        <w:bottom w:val="none" w:sz="0" w:space="0" w:color="auto"/>
                        <w:right w:val="none" w:sz="0" w:space="0" w:color="auto"/>
                      </w:divBdr>
                    </w:div>
                  </w:divsChild>
                </w:div>
                <w:div w:id="1084033881">
                  <w:marLeft w:val="0"/>
                  <w:marRight w:val="0"/>
                  <w:marTop w:val="0"/>
                  <w:marBottom w:val="0"/>
                  <w:divBdr>
                    <w:top w:val="none" w:sz="0" w:space="0" w:color="auto"/>
                    <w:left w:val="none" w:sz="0" w:space="0" w:color="auto"/>
                    <w:bottom w:val="none" w:sz="0" w:space="0" w:color="auto"/>
                    <w:right w:val="none" w:sz="0" w:space="0" w:color="auto"/>
                  </w:divBdr>
                  <w:divsChild>
                    <w:div w:id="15494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60076">
          <w:marLeft w:val="0"/>
          <w:marRight w:val="0"/>
          <w:marTop w:val="0"/>
          <w:marBottom w:val="0"/>
          <w:divBdr>
            <w:top w:val="none" w:sz="0" w:space="0" w:color="auto"/>
            <w:left w:val="none" w:sz="0" w:space="0" w:color="auto"/>
            <w:bottom w:val="none" w:sz="0" w:space="0" w:color="auto"/>
            <w:right w:val="none" w:sz="0" w:space="0" w:color="auto"/>
          </w:divBdr>
        </w:div>
        <w:div w:id="1658925119">
          <w:marLeft w:val="0"/>
          <w:marRight w:val="0"/>
          <w:marTop w:val="0"/>
          <w:marBottom w:val="0"/>
          <w:divBdr>
            <w:top w:val="none" w:sz="0" w:space="0" w:color="auto"/>
            <w:left w:val="none" w:sz="0" w:space="0" w:color="auto"/>
            <w:bottom w:val="none" w:sz="0" w:space="0" w:color="auto"/>
            <w:right w:val="none" w:sz="0" w:space="0" w:color="auto"/>
          </w:divBdr>
        </w:div>
        <w:div w:id="1786541958">
          <w:marLeft w:val="0"/>
          <w:marRight w:val="0"/>
          <w:marTop w:val="0"/>
          <w:marBottom w:val="0"/>
          <w:divBdr>
            <w:top w:val="none" w:sz="0" w:space="0" w:color="auto"/>
            <w:left w:val="none" w:sz="0" w:space="0" w:color="auto"/>
            <w:bottom w:val="none" w:sz="0" w:space="0" w:color="auto"/>
            <w:right w:val="none" w:sz="0" w:space="0" w:color="auto"/>
          </w:divBdr>
        </w:div>
        <w:div w:id="1781870771">
          <w:marLeft w:val="0"/>
          <w:marRight w:val="0"/>
          <w:marTop w:val="0"/>
          <w:marBottom w:val="0"/>
          <w:divBdr>
            <w:top w:val="none" w:sz="0" w:space="0" w:color="auto"/>
            <w:left w:val="none" w:sz="0" w:space="0" w:color="auto"/>
            <w:bottom w:val="none" w:sz="0" w:space="0" w:color="auto"/>
            <w:right w:val="none" w:sz="0" w:space="0" w:color="auto"/>
          </w:divBdr>
        </w:div>
        <w:div w:id="1481194629">
          <w:marLeft w:val="0"/>
          <w:marRight w:val="0"/>
          <w:marTop w:val="0"/>
          <w:marBottom w:val="0"/>
          <w:divBdr>
            <w:top w:val="none" w:sz="0" w:space="0" w:color="auto"/>
            <w:left w:val="none" w:sz="0" w:space="0" w:color="auto"/>
            <w:bottom w:val="none" w:sz="0" w:space="0" w:color="auto"/>
            <w:right w:val="none" w:sz="0" w:space="0" w:color="auto"/>
          </w:divBdr>
        </w:div>
        <w:div w:id="1642423116">
          <w:marLeft w:val="0"/>
          <w:marRight w:val="0"/>
          <w:marTop w:val="0"/>
          <w:marBottom w:val="0"/>
          <w:divBdr>
            <w:top w:val="none" w:sz="0" w:space="0" w:color="auto"/>
            <w:left w:val="none" w:sz="0" w:space="0" w:color="auto"/>
            <w:bottom w:val="none" w:sz="0" w:space="0" w:color="auto"/>
            <w:right w:val="none" w:sz="0" w:space="0" w:color="auto"/>
          </w:divBdr>
        </w:div>
        <w:div w:id="2044088103">
          <w:marLeft w:val="0"/>
          <w:marRight w:val="0"/>
          <w:marTop w:val="0"/>
          <w:marBottom w:val="0"/>
          <w:divBdr>
            <w:top w:val="none" w:sz="0" w:space="0" w:color="auto"/>
            <w:left w:val="none" w:sz="0" w:space="0" w:color="auto"/>
            <w:bottom w:val="none" w:sz="0" w:space="0" w:color="auto"/>
            <w:right w:val="none" w:sz="0" w:space="0" w:color="auto"/>
          </w:divBdr>
        </w:div>
        <w:div w:id="1032531426">
          <w:marLeft w:val="0"/>
          <w:marRight w:val="0"/>
          <w:marTop w:val="0"/>
          <w:marBottom w:val="0"/>
          <w:divBdr>
            <w:top w:val="none" w:sz="0" w:space="0" w:color="auto"/>
            <w:left w:val="none" w:sz="0" w:space="0" w:color="auto"/>
            <w:bottom w:val="none" w:sz="0" w:space="0" w:color="auto"/>
            <w:right w:val="none" w:sz="0" w:space="0" w:color="auto"/>
          </w:divBdr>
        </w:div>
        <w:div w:id="1046828685">
          <w:marLeft w:val="0"/>
          <w:marRight w:val="0"/>
          <w:marTop w:val="0"/>
          <w:marBottom w:val="0"/>
          <w:divBdr>
            <w:top w:val="none" w:sz="0" w:space="0" w:color="auto"/>
            <w:left w:val="none" w:sz="0" w:space="0" w:color="auto"/>
            <w:bottom w:val="none" w:sz="0" w:space="0" w:color="auto"/>
            <w:right w:val="none" w:sz="0" w:space="0" w:color="auto"/>
          </w:divBdr>
        </w:div>
        <w:div w:id="129786925">
          <w:marLeft w:val="0"/>
          <w:marRight w:val="0"/>
          <w:marTop w:val="0"/>
          <w:marBottom w:val="0"/>
          <w:divBdr>
            <w:top w:val="none" w:sz="0" w:space="0" w:color="auto"/>
            <w:left w:val="none" w:sz="0" w:space="0" w:color="auto"/>
            <w:bottom w:val="none" w:sz="0" w:space="0" w:color="auto"/>
            <w:right w:val="none" w:sz="0" w:space="0" w:color="auto"/>
          </w:divBdr>
        </w:div>
        <w:div w:id="942416010">
          <w:marLeft w:val="0"/>
          <w:marRight w:val="0"/>
          <w:marTop w:val="0"/>
          <w:marBottom w:val="0"/>
          <w:divBdr>
            <w:top w:val="none" w:sz="0" w:space="0" w:color="auto"/>
            <w:left w:val="none" w:sz="0" w:space="0" w:color="auto"/>
            <w:bottom w:val="none" w:sz="0" w:space="0" w:color="auto"/>
            <w:right w:val="none" w:sz="0" w:space="0" w:color="auto"/>
          </w:divBdr>
        </w:div>
        <w:div w:id="1346589273">
          <w:marLeft w:val="0"/>
          <w:marRight w:val="0"/>
          <w:marTop w:val="0"/>
          <w:marBottom w:val="0"/>
          <w:divBdr>
            <w:top w:val="none" w:sz="0" w:space="0" w:color="auto"/>
            <w:left w:val="none" w:sz="0" w:space="0" w:color="auto"/>
            <w:bottom w:val="none" w:sz="0" w:space="0" w:color="auto"/>
            <w:right w:val="none" w:sz="0" w:space="0" w:color="auto"/>
          </w:divBdr>
        </w:div>
        <w:div w:id="938416708">
          <w:marLeft w:val="0"/>
          <w:marRight w:val="0"/>
          <w:marTop w:val="0"/>
          <w:marBottom w:val="0"/>
          <w:divBdr>
            <w:top w:val="none" w:sz="0" w:space="0" w:color="auto"/>
            <w:left w:val="none" w:sz="0" w:space="0" w:color="auto"/>
            <w:bottom w:val="none" w:sz="0" w:space="0" w:color="auto"/>
            <w:right w:val="none" w:sz="0" w:space="0" w:color="auto"/>
          </w:divBdr>
        </w:div>
        <w:div w:id="942493663">
          <w:marLeft w:val="0"/>
          <w:marRight w:val="0"/>
          <w:marTop w:val="0"/>
          <w:marBottom w:val="0"/>
          <w:divBdr>
            <w:top w:val="none" w:sz="0" w:space="0" w:color="auto"/>
            <w:left w:val="none" w:sz="0" w:space="0" w:color="auto"/>
            <w:bottom w:val="none" w:sz="0" w:space="0" w:color="auto"/>
            <w:right w:val="none" w:sz="0" w:space="0" w:color="auto"/>
          </w:divBdr>
        </w:div>
        <w:div w:id="1094546534">
          <w:marLeft w:val="0"/>
          <w:marRight w:val="0"/>
          <w:marTop w:val="0"/>
          <w:marBottom w:val="0"/>
          <w:divBdr>
            <w:top w:val="none" w:sz="0" w:space="0" w:color="auto"/>
            <w:left w:val="none" w:sz="0" w:space="0" w:color="auto"/>
            <w:bottom w:val="none" w:sz="0" w:space="0" w:color="auto"/>
            <w:right w:val="none" w:sz="0" w:space="0" w:color="auto"/>
          </w:divBdr>
        </w:div>
        <w:div w:id="1166089078">
          <w:marLeft w:val="0"/>
          <w:marRight w:val="0"/>
          <w:marTop w:val="0"/>
          <w:marBottom w:val="0"/>
          <w:divBdr>
            <w:top w:val="none" w:sz="0" w:space="0" w:color="auto"/>
            <w:left w:val="none" w:sz="0" w:space="0" w:color="auto"/>
            <w:bottom w:val="none" w:sz="0" w:space="0" w:color="auto"/>
            <w:right w:val="none" w:sz="0" w:space="0" w:color="auto"/>
          </w:divBdr>
          <w:divsChild>
            <w:div w:id="1169061324">
              <w:marLeft w:val="0"/>
              <w:marRight w:val="0"/>
              <w:marTop w:val="0"/>
              <w:marBottom w:val="0"/>
              <w:divBdr>
                <w:top w:val="none" w:sz="0" w:space="0" w:color="auto"/>
                <w:left w:val="none" w:sz="0" w:space="0" w:color="auto"/>
                <w:bottom w:val="none" w:sz="0" w:space="0" w:color="auto"/>
                <w:right w:val="none" w:sz="0" w:space="0" w:color="auto"/>
              </w:divBdr>
            </w:div>
          </w:divsChild>
        </w:div>
        <w:div w:id="2079938048">
          <w:marLeft w:val="0"/>
          <w:marRight w:val="0"/>
          <w:marTop w:val="0"/>
          <w:marBottom w:val="0"/>
          <w:divBdr>
            <w:top w:val="none" w:sz="0" w:space="0" w:color="auto"/>
            <w:left w:val="none" w:sz="0" w:space="0" w:color="auto"/>
            <w:bottom w:val="none" w:sz="0" w:space="0" w:color="auto"/>
            <w:right w:val="none" w:sz="0" w:space="0" w:color="auto"/>
          </w:divBdr>
        </w:div>
        <w:div w:id="1292252057">
          <w:marLeft w:val="0"/>
          <w:marRight w:val="0"/>
          <w:marTop w:val="0"/>
          <w:marBottom w:val="0"/>
          <w:divBdr>
            <w:top w:val="none" w:sz="0" w:space="0" w:color="auto"/>
            <w:left w:val="none" w:sz="0" w:space="0" w:color="auto"/>
            <w:bottom w:val="none" w:sz="0" w:space="0" w:color="auto"/>
            <w:right w:val="none" w:sz="0" w:space="0" w:color="auto"/>
          </w:divBdr>
        </w:div>
        <w:div w:id="340399373">
          <w:marLeft w:val="0"/>
          <w:marRight w:val="0"/>
          <w:marTop w:val="0"/>
          <w:marBottom w:val="0"/>
          <w:divBdr>
            <w:top w:val="none" w:sz="0" w:space="0" w:color="auto"/>
            <w:left w:val="none" w:sz="0" w:space="0" w:color="auto"/>
            <w:bottom w:val="none" w:sz="0" w:space="0" w:color="auto"/>
            <w:right w:val="none" w:sz="0" w:space="0" w:color="auto"/>
          </w:divBdr>
        </w:div>
        <w:div w:id="351301140">
          <w:marLeft w:val="0"/>
          <w:marRight w:val="0"/>
          <w:marTop w:val="0"/>
          <w:marBottom w:val="0"/>
          <w:divBdr>
            <w:top w:val="none" w:sz="0" w:space="0" w:color="auto"/>
            <w:left w:val="none" w:sz="0" w:space="0" w:color="auto"/>
            <w:bottom w:val="none" w:sz="0" w:space="0" w:color="auto"/>
            <w:right w:val="none" w:sz="0" w:space="0" w:color="auto"/>
          </w:divBdr>
        </w:div>
        <w:div w:id="610477328">
          <w:marLeft w:val="0"/>
          <w:marRight w:val="0"/>
          <w:marTop w:val="0"/>
          <w:marBottom w:val="0"/>
          <w:divBdr>
            <w:top w:val="none" w:sz="0" w:space="0" w:color="auto"/>
            <w:left w:val="none" w:sz="0" w:space="0" w:color="auto"/>
            <w:bottom w:val="none" w:sz="0" w:space="0" w:color="auto"/>
            <w:right w:val="none" w:sz="0" w:space="0" w:color="auto"/>
          </w:divBdr>
        </w:div>
        <w:div w:id="1915041838">
          <w:marLeft w:val="0"/>
          <w:marRight w:val="0"/>
          <w:marTop w:val="0"/>
          <w:marBottom w:val="0"/>
          <w:divBdr>
            <w:top w:val="none" w:sz="0" w:space="0" w:color="auto"/>
            <w:left w:val="none" w:sz="0" w:space="0" w:color="auto"/>
            <w:bottom w:val="none" w:sz="0" w:space="0" w:color="auto"/>
            <w:right w:val="none" w:sz="0" w:space="0" w:color="auto"/>
          </w:divBdr>
        </w:div>
        <w:div w:id="1266812729">
          <w:marLeft w:val="0"/>
          <w:marRight w:val="0"/>
          <w:marTop w:val="0"/>
          <w:marBottom w:val="0"/>
          <w:divBdr>
            <w:top w:val="none" w:sz="0" w:space="0" w:color="auto"/>
            <w:left w:val="none" w:sz="0" w:space="0" w:color="auto"/>
            <w:bottom w:val="none" w:sz="0" w:space="0" w:color="auto"/>
            <w:right w:val="none" w:sz="0" w:space="0" w:color="auto"/>
          </w:divBdr>
        </w:div>
        <w:div w:id="536822120">
          <w:marLeft w:val="0"/>
          <w:marRight w:val="0"/>
          <w:marTop w:val="0"/>
          <w:marBottom w:val="0"/>
          <w:divBdr>
            <w:top w:val="none" w:sz="0" w:space="0" w:color="auto"/>
            <w:left w:val="none" w:sz="0" w:space="0" w:color="auto"/>
            <w:bottom w:val="none" w:sz="0" w:space="0" w:color="auto"/>
            <w:right w:val="none" w:sz="0" w:space="0" w:color="auto"/>
          </w:divBdr>
        </w:div>
        <w:div w:id="1528981159">
          <w:marLeft w:val="0"/>
          <w:marRight w:val="0"/>
          <w:marTop w:val="0"/>
          <w:marBottom w:val="0"/>
          <w:divBdr>
            <w:top w:val="none" w:sz="0" w:space="0" w:color="auto"/>
            <w:left w:val="none" w:sz="0" w:space="0" w:color="auto"/>
            <w:bottom w:val="none" w:sz="0" w:space="0" w:color="auto"/>
            <w:right w:val="none" w:sz="0" w:space="0" w:color="auto"/>
          </w:divBdr>
        </w:div>
        <w:div w:id="940797320">
          <w:marLeft w:val="0"/>
          <w:marRight w:val="0"/>
          <w:marTop w:val="0"/>
          <w:marBottom w:val="0"/>
          <w:divBdr>
            <w:top w:val="none" w:sz="0" w:space="0" w:color="auto"/>
            <w:left w:val="none" w:sz="0" w:space="0" w:color="auto"/>
            <w:bottom w:val="none" w:sz="0" w:space="0" w:color="auto"/>
            <w:right w:val="none" w:sz="0" w:space="0" w:color="auto"/>
          </w:divBdr>
        </w:div>
        <w:div w:id="487550134">
          <w:marLeft w:val="0"/>
          <w:marRight w:val="0"/>
          <w:marTop w:val="0"/>
          <w:marBottom w:val="0"/>
          <w:divBdr>
            <w:top w:val="none" w:sz="0" w:space="0" w:color="auto"/>
            <w:left w:val="none" w:sz="0" w:space="0" w:color="auto"/>
            <w:bottom w:val="none" w:sz="0" w:space="0" w:color="auto"/>
            <w:right w:val="none" w:sz="0" w:space="0" w:color="auto"/>
          </w:divBdr>
        </w:div>
        <w:div w:id="593514308">
          <w:marLeft w:val="0"/>
          <w:marRight w:val="0"/>
          <w:marTop w:val="0"/>
          <w:marBottom w:val="0"/>
          <w:divBdr>
            <w:top w:val="none" w:sz="0" w:space="0" w:color="auto"/>
            <w:left w:val="none" w:sz="0" w:space="0" w:color="auto"/>
            <w:bottom w:val="none" w:sz="0" w:space="0" w:color="auto"/>
            <w:right w:val="none" w:sz="0" w:space="0" w:color="auto"/>
          </w:divBdr>
        </w:div>
        <w:div w:id="1931043914">
          <w:marLeft w:val="0"/>
          <w:marRight w:val="0"/>
          <w:marTop w:val="0"/>
          <w:marBottom w:val="0"/>
          <w:divBdr>
            <w:top w:val="none" w:sz="0" w:space="0" w:color="auto"/>
            <w:left w:val="none" w:sz="0" w:space="0" w:color="auto"/>
            <w:bottom w:val="none" w:sz="0" w:space="0" w:color="auto"/>
            <w:right w:val="none" w:sz="0" w:space="0" w:color="auto"/>
          </w:divBdr>
        </w:div>
        <w:div w:id="476923016">
          <w:marLeft w:val="0"/>
          <w:marRight w:val="0"/>
          <w:marTop w:val="0"/>
          <w:marBottom w:val="0"/>
          <w:divBdr>
            <w:top w:val="none" w:sz="0" w:space="0" w:color="auto"/>
            <w:left w:val="none" w:sz="0" w:space="0" w:color="auto"/>
            <w:bottom w:val="none" w:sz="0" w:space="0" w:color="auto"/>
            <w:right w:val="none" w:sz="0" w:space="0" w:color="auto"/>
          </w:divBdr>
        </w:div>
        <w:div w:id="676226140">
          <w:marLeft w:val="0"/>
          <w:marRight w:val="0"/>
          <w:marTop w:val="0"/>
          <w:marBottom w:val="0"/>
          <w:divBdr>
            <w:top w:val="none" w:sz="0" w:space="0" w:color="auto"/>
            <w:left w:val="none" w:sz="0" w:space="0" w:color="auto"/>
            <w:bottom w:val="none" w:sz="0" w:space="0" w:color="auto"/>
            <w:right w:val="none" w:sz="0" w:space="0" w:color="auto"/>
          </w:divBdr>
        </w:div>
        <w:div w:id="948390972">
          <w:marLeft w:val="0"/>
          <w:marRight w:val="0"/>
          <w:marTop w:val="0"/>
          <w:marBottom w:val="0"/>
          <w:divBdr>
            <w:top w:val="none" w:sz="0" w:space="0" w:color="auto"/>
            <w:left w:val="none" w:sz="0" w:space="0" w:color="auto"/>
            <w:bottom w:val="none" w:sz="0" w:space="0" w:color="auto"/>
            <w:right w:val="none" w:sz="0" w:space="0" w:color="auto"/>
          </w:divBdr>
        </w:div>
        <w:div w:id="785537976">
          <w:marLeft w:val="0"/>
          <w:marRight w:val="0"/>
          <w:marTop w:val="0"/>
          <w:marBottom w:val="0"/>
          <w:divBdr>
            <w:top w:val="none" w:sz="0" w:space="0" w:color="auto"/>
            <w:left w:val="none" w:sz="0" w:space="0" w:color="auto"/>
            <w:bottom w:val="none" w:sz="0" w:space="0" w:color="auto"/>
            <w:right w:val="none" w:sz="0" w:space="0" w:color="auto"/>
          </w:divBdr>
        </w:div>
        <w:div w:id="1341274909">
          <w:marLeft w:val="0"/>
          <w:marRight w:val="0"/>
          <w:marTop w:val="0"/>
          <w:marBottom w:val="0"/>
          <w:divBdr>
            <w:top w:val="none" w:sz="0" w:space="0" w:color="auto"/>
            <w:left w:val="none" w:sz="0" w:space="0" w:color="auto"/>
            <w:bottom w:val="none" w:sz="0" w:space="0" w:color="auto"/>
            <w:right w:val="none" w:sz="0" w:space="0" w:color="auto"/>
          </w:divBdr>
        </w:div>
        <w:div w:id="1867865092">
          <w:marLeft w:val="0"/>
          <w:marRight w:val="0"/>
          <w:marTop w:val="0"/>
          <w:marBottom w:val="0"/>
          <w:divBdr>
            <w:top w:val="none" w:sz="0" w:space="0" w:color="auto"/>
            <w:left w:val="none" w:sz="0" w:space="0" w:color="auto"/>
            <w:bottom w:val="none" w:sz="0" w:space="0" w:color="auto"/>
            <w:right w:val="none" w:sz="0" w:space="0" w:color="auto"/>
          </w:divBdr>
        </w:div>
        <w:div w:id="855340885">
          <w:marLeft w:val="0"/>
          <w:marRight w:val="0"/>
          <w:marTop w:val="0"/>
          <w:marBottom w:val="0"/>
          <w:divBdr>
            <w:top w:val="none" w:sz="0" w:space="0" w:color="auto"/>
            <w:left w:val="none" w:sz="0" w:space="0" w:color="auto"/>
            <w:bottom w:val="none" w:sz="0" w:space="0" w:color="auto"/>
            <w:right w:val="none" w:sz="0" w:space="0" w:color="auto"/>
          </w:divBdr>
        </w:div>
        <w:div w:id="450049669">
          <w:marLeft w:val="0"/>
          <w:marRight w:val="0"/>
          <w:marTop w:val="0"/>
          <w:marBottom w:val="0"/>
          <w:divBdr>
            <w:top w:val="none" w:sz="0" w:space="0" w:color="auto"/>
            <w:left w:val="none" w:sz="0" w:space="0" w:color="auto"/>
            <w:bottom w:val="none" w:sz="0" w:space="0" w:color="auto"/>
            <w:right w:val="none" w:sz="0" w:space="0" w:color="auto"/>
          </w:divBdr>
        </w:div>
        <w:div w:id="750543765">
          <w:marLeft w:val="0"/>
          <w:marRight w:val="0"/>
          <w:marTop w:val="0"/>
          <w:marBottom w:val="0"/>
          <w:divBdr>
            <w:top w:val="none" w:sz="0" w:space="0" w:color="auto"/>
            <w:left w:val="none" w:sz="0" w:space="0" w:color="auto"/>
            <w:bottom w:val="none" w:sz="0" w:space="0" w:color="auto"/>
            <w:right w:val="none" w:sz="0" w:space="0" w:color="auto"/>
          </w:divBdr>
        </w:div>
        <w:div w:id="1727142312">
          <w:marLeft w:val="0"/>
          <w:marRight w:val="0"/>
          <w:marTop w:val="0"/>
          <w:marBottom w:val="0"/>
          <w:divBdr>
            <w:top w:val="none" w:sz="0" w:space="0" w:color="auto"/>
            <w:left w:val="none" w:sz="0" w:space="0" w:color="auto"/>
            <w:bottom w:val="none" w:sz="0" w:space="0" w:color="auto"/>
            <w:right w:val="none" w:sz="0" w:space="0" w:color="auto"/>
          </w:divBdr>
        </w:div>
        <w:div w:id="1196189103">
          <w:marLeft w:val="0"/>
          <w:marRight w:val="0"/>
          <w:marTop w:val="0"/>
          <w:marBottom w:val="0"/>
          <w:divBdr>
            <w:top w:val="none" w:sz="0" w:space="0" w:color="auto"/>
            <w:left w:val="none" w:sz="0" w:space="0" w:color="auto"/>
            <w:bottom w:val="none" w:sz="0" w:space="0" w:color="auto"/>
            <w:right w:val="none" w:sz="0" w:space="0" w:color="auto"/>
          </w:divBdr>
        </w:div>
        <w:div w:id="160656642">
          <w:marLeft w:val="0"/>
          <w:marRight w:val="0"/>
          <w:marTop w:val="0"/>
          <w:marBottom w:val="0"/>
          <w:divBdr>
            <w:top w:val="none" w:sz="0" w:space="0" w:color="auto"/>
            <w:left w:val="none" w:sz="0" w:space="0" w:color="auto"/>
            <w:bottom w:val="none" w:sz="0" w:space="0" w:color="auto"/>
            <w:right w:val="none" w:sz="0" w:space="0" w:color="auto"/>
          </w:divBdr>
        </w:div>
        <w:div w:id="17322184">
          <w:marLeft w:val="0"/>
          <w:marRight w:val="0"/>
          <w:marTop w:val="0"/>
          <w:marBottom w:val="0"/>
          <w:divBdr>
            <w:top w:val="none" w:sz="0" w:space="0" w:color="auto"/>
            <w:left w:val="none" w:sz="0" w:space="0" w:color="auto"/>
            <w:bottom w:val="none" w:sz="0" w:space="0" w:color="auto"/>
            <w:right w:val="none" w:sz="0" w:space="0" w:color="auto"/>
          </w:divBdr>
        </w:div>
        <w:div w:id="661086455">
          <w:marLeft w:val="0"/>
          <w:marRight w:val="0"/>
          <w:marTop w:val="0"/>
          <w:marBottom w:val="0"/>
          <w:divBdr>
            <w:top w:val="none" w:sz="0" w:space="0" w:color="auto"/>
            <w:left w:val="none" w:sz="0" w:space="0" w:color="auto"/>
            <w:bottom w:val="none" w:sz="0" w:space="0" w:color="auto"/>
            <w:right w:val="none" w:sz="0" w:space="0" w:color="auto"/>
          </w:divBdr>
        </w:div>
        <w:div w:id="1517842">
          <w:marLeft w:val="0"/>
          <w:marRight w:val="0"/>
          <w:marTop w:val="0"/>
          <w:marBottom w:val="0"/>
          <w:divBdr>
            <w:top w:val="none" w:sz="0" w:space="0" w:color="auto"/>
            <w:left w:val="none" w:sz="0" w:space="0" w:color="auto"/>
            <w:bottom w:val="none" w:sz="0" w:space="0" w:color="auto"/>
            <w:right w:val="none" w:sz="0" w:space="0" w:color="auto"/>
          </w:divBdr>
        </w:div>
        <w:div w:id="468941562">
          <w:marLeft w:val="0"/>
          <w:marRight w:val="0"/>
          <w:marTop w:val="0"/>
          <w:marBottom w:val="0"/>
          <w:divBdr>
            <w:top w:val="none" w:sz="0" w:space="0" w:color="auto"/>
            <w:left w:val="none" w:sz="0" w:space="0" w:color="auto"/>
            <w:bottom w:val="none" w:sz="0" w:space="0" w:color="auto"/>
            <w:right w:val="none" w:sz="0" w:space="0" w:color="auto"/>
          </w:divBdr>
        </w:div>
        <w:div w:id="40441256">
          <w:marLeft w:val="0"/>
          <w:marRight w:val="0"/>
          <w:marTop w:val="0"/>
          <w:marBottom w:val="0"/>
          <w:divBdr>
            <w:top w:val="none" w:sz="0" w:space="0" w:color="auto"/>
            <w:left w:val="none" w:sz="0" w:space="0" w:color="auto"/>
            <w:bottom w:val="none" w:sz="0" w:space="0" w:color="auto"/>
            <w:right w:val="none" w:sz="0" w:space="0" w:color="auto"/>
          </w:divBdr>
        </w:div>
        <w:div w:id="1493401569">
          <w:marLeft w:val="0"/>
          <w:marRight w:val="0"/>
          <w:marTop w:val="0"/>
          <w:marBottom w:val="0"/>
          <w:divBdr>
            <w:top w:val="none" w:sz="0" w:space="0" w:color="auto"/>
            <w:left w:val="none" w:sz="0" w:space="0" w:color="auto"/>
            <w:bottom w:val="none" w:sz="0" w:space="0" w:color="auto"/>
            <w:right w:val="none" w:sz="0" w:space="0" w:color="auto"/>
          </w:divBdr>
        </w:div>
        <w:div w:id="8533809">
          <w:marLeft w:val="0"/>
          <w:marRight w:val="0"/>
          <w:marTop w:val="0"/>
          <w:marBottom w:val="0"/>
          <w:divBdr>
            <w:top w:val="none" w:sz="0" w:space="0" w:color="auto"/>
            <w:left w:val="none" w:sz="0" w:space="0" w:color="auto"/>
            <w:bottom w:val="none" w:sz="0" w:space="0" w:color="auto"/>
            <w:right w:val="none" w:sz="0" w:space="0" w:color="auto"/>
          </w:divBdr>
        </w:div>
        <w:div w:id="1843734216">
          <w:marLeft w:val="0"/>
          <w:marRight w:val="0"/>
          <w:marTop w:val="0"/>
          <w:marBottom w:val="0"/>
          <w:divBdr>
            <w:top w:val="none" w:sz="0" w:space="0" w:color="auto"/>
            <w:left w:val="none" w:sz="0" w:space="0" w:color="auto"/>
            <w:bottom w:val="none" w:sz="0" w:space="0" w:color="auto"/>
            <w:right w:val="none" w:sz="0" w:space="0" w:color="auto"/>
          </w:divBdr>
        </w:div>
        <w:div w:id="1824354440">
          <w:marLeft w:val="0"/>
          <w:marRight w:val="0"/>
          <w:marTop w:val="0"/>
          <w:marBottom w:val="0"/>
          <w:divBdr>
            <w:top w:val="none" w:sz="0" w:space="0" w:color="auto"/>
            <w:left w:val="none" w:sz="0" w:space="0" w:color="auto"/>
            <w:bottom w:val="none" w:sz="0" w:space="0" w:color="auto"/>
            <w:right w:val="none" w:sz="0" w:space="0" w:color="auto"/>
          </w:divBdr>
        </w:div>
        <w:div w:id="884752704">
          <w:marLeft w:val="0"/>
          <w:marRight w:val="0"/>
          <w:marTop w:val="0"/>
          <w:marBottom w:val="0"/>
          <w:divBdr>
            <w:top w:val="none" w:sz="0" w:space="0" w:color="auto"/>
            <w:left w:val="none" w:sz="0" w:space="0" w:color="auto"/>
            <w:bottom w:val="none" w:sz="0" w:space="0" w:color="auto"/>
            <w:right w:val="none" w:sz="0" w:space="0" w:color="auto"/>
          </w:divBdr>
        </w:div>
        <w:div w:id="1165440760">
          <w:marLeft w:val="0"/>
          <w:marRight w:val="0"/>
          <w:marTop w:val="0"/>
          <w:marBottom w:val="0"/>
          <w:divBdr>
            <w:top w:val="none" w:sz="0" w:space="0" w:color="auto"/>
            <w:left w:val="none" w:sz="0" w:space="0" w:color="auto"/>
            <w:bottom w:val="none" w:sz="0" w:space="0" w:color="auto"/>
            <w:right w:val="none" w:sz="0" w:space="0" w:color="auto"/>
          </w:divBdr>
        </w:div>
        <w:div w:id="1585188701">
          <w:marLeft w:val="0"/>
          <w:marRight w:val="0"/>
          <w:marTop w:val="0"/>
          <w:marBottom w:val="0"/>
          <w:divBdr>
            <w:top w:val="none" w:sz="0" w:space="0" w:color="auto"/>
            <w:left w:val="none" w:sz="0" w:space="0" w:color="auto"/>
            <w:bottom w:val="none" w:sz="0" w:space="0" w:color="auto"/>
            <w:right w:val="none" w:sz="0" w:space="0" w:color="auto"/>
          </w:divBdr>
        </w:div>
        <w:div w:id="1804761968">
          <w:marLeft w:val="0"/>
          <w:marRight w:val="0"/>
          <w:marTop w:val="0"/>
          <w:marBottom w:val="0"/>
          <w:divBdr>
            <w:top w:val="none" w:sz="0" w:space="0" w:color="auto"/>
            <w:left w:val="none" w:sz="0" w:space="0" w:color="auto"/>
            <w:bottom w:val="none" w:sz="0" w:space="0" w:color="auto"/>
            <w:right w:val="none" w:sz="0" w:space="0" w:color="auto"/>
          </w:divBdr>
        </w:div>
        <w:div w:id="337929235">
          <w:marLeft w:val="0"/>
          <w:marRight w:val="0"/>
          <w:marTop w:val="0"/>
          <w:marBottom w:val="0"/>
          <w:divBdr>
            <w:top w:val="none" w:sz="0" w:space="0" w:color="auto"/>
            <w:left w:val="none" w:sz="0" w:space="0" w:color="auto"/>
            <w:bottom w:val="none" w:sz="0" w:space="0" w:color="auto"/>
            <w:right w:val="none" w:sz="0" w:space="0" w:color="auto"/>
          </w:divBdr>
        </w:div>
        <w:div w:id="1396049516">
          <w:marLeft w:val="0"/>
          <w:marRight w:val="0"/>
          <w:marTop w:val="0"/>
          <w:marBottom w:val="0"/>
          <w:divBdr>
            <w:top w:val="none" w:sz="0" w:space="0" w:color="auto"/>
            <w:left w:val="none" w:sz="0" w:space="0" w:color="auto"/>
            <w:bottom w:val="none" w:sz="0" w:space="0" w:color="auto"/>
            <w:right w:val="none" w:sz="0" w:space="0" w:color="auto"/>
          </w:divBdr>
        </w:div>
        <w:div w:id="1474758509">
          <w:marLeft w:val="0"/>
          <w:marRight w:val="0"/>
          <w:marTop w:val="0"/>
          <w:marBottom w:val="0"/>
          <w:divBdr>
            <w:top w:val="none" w:sz="0" w:space="0" w:color="auto"/>
            <w:left w:val="none" w:sz="0" w:space="0" w:color="auto"/>
            <w:bottom w:val="none" w:sz="0" w:space="0" w:color="auto"/>
            <w:right w:val="none" w:sz="0" w:space="0" w:color="auto"/>
          </w:divBdr>
        </w:div>
        <w:div w:id="1703742658">
          <w:marLeft w:val="0"/>
          <w:marRight w:val="0"/>
          <w:marTop w:val="0"/>
          <w:marBottom w:val="0"/>
          <w:divBdr>
            <w:top w:val="none" w:sz="0" w:space="0" w:color="auto"/>
            <w:left w:val="none" w:sz="0" w:space="0" w:color="auto"/>
            <w:bottom w:val="none" w:sz="0" w:space="0" w:color="auto"/>
            <w:right w:val="none" w:sz="0" w:space="0" w:color="auto"/>
          </w:divBdr>
        </w:div>
        <w:div w:id="2002808552">
          <w:marLeft w:val="0"/>
          <w:marRight w:val="0"/>
          <w:marTop w:val="0"/>
          <w:marBottom w:val="0"/>
          <w:divBdr>
            <w:top w:val="none" w:sz="0" w:space="0" w:color="auto"/>
            <w:left w:val="none" w:sz="0" w:space="0" w:color="auto"/>
            <w:bottom w:val="none" w:sz="0" w:space="0" w:color="auto"/>
            <w:right w:val="none" w:sz="0" w:space="0" w:color="auto"/>
          </w:divBdr>
        </w:div>
        <w:div w:id="1437676773">
          <w:marLeft w:val="0"/>
          <w:marRight w:val="0"/>
          <w:marTop w:val="0"/>
          <w:marBottom w:val="0"/>
          <w:divBdr>
            <w:top w:val="none" w:sz="0" w:space="0" w:color="auto"/>
            <w:left w:val="none" w:sz="0" w:space="0" w:color="auto"/>
            <w:bottom w:val="none" w:sz="0" w:space="0" w:color="auto"/>
            <w:right w:val="none" w:sz="0" w:space="0" w:color="auto"/>
          </w:divBdr>
        </w:div>
      </w:divsChild>
    </w:div>
    <w:div w:id="1991517683">
      <w:bodyDiv w:val="1"/>
      <w:marLeft w:val="0"/>
      <w:marRight w:val="0"/>
      <w:marTop w:val="0"/>
      <w:marBottom w:val="0"/>
      <w:divBdr>
        <w:top w:val="none" w:sz="0" w:space="0" w:color="auto"/>
        <w:left w:val="none" w:sz="0" w:space="0" w:color="auto"/>
        <w:bottom w:val="none" w:sz="0" w:space="0" w:color="auto"/>
        <w:right w:val="none" w:sz="0" w:space="0" w:color="auto"/>
      </w:divBdr>
      <w:divsChild>
        <w:div w:id="1035426811">
          <w:marLeft w:val="0"/>
          <w:marRight w:val="0"/>
          <w:marTop w:val="0"/>
          <w:marBottom w:val="0"/>
          <w:divBdr>
            <w:top w:val="none" w:sz="0" w:space="0" w:color="auto"/>
            <w:left w:val="none" w:sz="0" w:space="0" w:color="auto"/>
            <w:bottom w:val="none" w:sz="0" w:space="0" w:color="auto"/>
            <w:right w:val="none" w:sz="0" w:space="0" w:color="auto"/>
          </w:divBdr>
        </w:div>
        <w:div w:id="1417167316">
          <w:marLeft w:val="0"/>
          <w:marRight w:val="0"/>
          <w:marTop w:val="0"/>
          <w:marBottom w:val="0"/>
          <w:divBdr>
            <w:top w:val="none" w:sz="0" w:space="0" w:color="auto"/>
            <w:left w:val="none" w:sz="0" w:space="0" w:color="auto"/>
            <w:bottom w:val="none" w:sz="0" w:space="0" w:color="auto"/>
            <w:right w:val="none" w:sz="0" w:space="0" w:color="auto"/>
          </w:divBdr>
        </w:div>
        <w:div w:id="2132236588">
          <w:marLeft w:val="0"/>
          <w:marRight w:val="0"/>
          <w:marTop w:val="0"/>
          <w:marBottom w:val="0"/>
          <w:divBdr>
            <w:top w:val="none" w:sz="0" w:space="0" w:color="auto"/>
            <w:left w:val="none" w:sz="0" w:space="0" w:color="auto"/>
            <w:bottom w:val="none" w:sz="0" w:space="0" w:color="auto"/>
            <w:right w:val="none" w:sz="0" w:space="0" w:color="auto"/>
          </w:divBdr>
        </w:div>
        <w:div w:id="352457727">
          <w:marLeft w:val="0"/>
          <w:marRight w:val="0"/>
          <w:marTop w:val="0"/>
          <w:marBottom w:val="0"/>
          <w:divBdr>
            <w:top w:val="none" w:sz="0" w:space="0" w:color="auto"/>
            <w:left w:val="none" w:sz="0" w:space="0" w:color="auto"/>
            <w:bottom w:val="none" w:sz="0" w:space="0" w:color="auto"/>
            <w:right w:val="none" w:sz="0" w:space="0" w:color="auto"/>
          </w:divBdr>
        </w:div>
        <w:div w:id="518393657">
          <w:marLeft w:val="0"/>
          <w:marRight w:val="0"/>
          <w:marTop w:val="0"/>
          <w:marBottom w:val="0"/>
          <w:divBdr>
            <w:top w:val="none" w:sz="0" w:space="0" w:color="auto"/>
            <w:left w:val="none" w:sz="0" w:space="0" w:color="auto"/>
            <w:bottom w:val="none" w:sz="0" w:space="0" w:color="auto"/>
            <w:right w:val="none" w:sz="0" w:space="0" w:color="auto"/>
          </w:divBdr>
        </w:div>
        <w:div w:id="168522212">
          <w:marLeft w:val="0"/>
          <w:marRight w:val="0"/>
          <w:marTop w:val="0"/>
          <w:marBottom w:val="0"/>
          <w:divBdr>
            <w:top w:val="none" w:sz="0" w:space="0" w:color="auto"/>
            <w:left w:val="none" w:sz="0" w:space="0" w:color="auto"/>
            <w:bottom w:val="none" w:sz="0" w:space="0" w:color="auto"/>
            <w:right w:val="none" w:sz="0" w:space="0" w:color="auto"/>
          </w:divBdr>
        </w:div>
        <w:div w:id="1724673380">
          <w:marLeft w:val="0"/>
          <w:marRight w:val="0"/>
          <w:marTop w:val="0"/>
          <w:marBottom w:val="0"/>
          <w:divBdr>
            <w:top w:val="none" w:sz="0" w:space="0" w:color="auto"/>
            <w:left w:val="none" w:sz="0" w:space="0" w:color="auto"/>
            <w:bottom w:val="none" w:sz="0" w:space="0" w:color="auto"/>
            <w:right w:val="none" w:sz="0" w:space="0" w:color="auto"/>
          </w:divBdr>
        </w:div>
        <w:div w:id="813644504">
          <w:marLeft w:val="0"/>
          <w:marRight w:val="0"/>
          <w:marTop w:val="0"/>
          <w:marBottom w:val="0"/>
          <w:divBdr>
            <w:top w:val="none" w:sz="0" w:space="0" w:color="auto"/>
            <w:left w:val="none" w:sz="0" w:space="0" w:color="auto"/>
            <w:bottom w:val="none" w:sz="0" w:space="0" w:color="auto"/>
            <w:right w:val="none" w:sz="0" w:space="0" w:color="auto"/>
          </w:divBdr>
        </w:div>
        <w:div w:id="2131197737">
          <w:marLeft w:val="0"/>
          <w:marRight w:val="0"/>
          <w:marTop w:val="0"/>
          <w:marBottom w:val="0"/>
          <w:divBdr>
            <w:top w:val="none" w:sz="0" w:space="0" w:color="auto"/>
            <w:left w:val="none" w:sz="0" w:space="0" w:color="auto"/>
            <w:bottom w:val="none" w:sz="0" w:space="0" w:color="auto"/>
            <w:right w:val="none" w:sz="0" w:space="0" w:color="auto"/>
          </w:divBdr>
        </w:div>
        <w:div w:id="1728139596">
          <w:marLeft w:val="0"/>
          <w:marRight w:val="0"/>
          <w:marTop w:val="0"/>
          <w:marBottom w:val="0"/>
          <w:divBdr>
            <w:top w:val="none" w:sz="0" w:space="0" w:color="auto"/>
            <w:left w:val="none" w:sz="0" w:space="0" w:color="auto"/>
            <w:bottom w:val="none" w:sz="0" w:space="0" w:color="auto"/>
            <w:right w:val="none" w:sz="0" w:space="0" w:color="auto"/>
          </w:divBdr>
        </w:div>
        <w:div w:id="2060127226">
          <w:marLeft w:val="0"/>
          <w:marRight w:val="0"/>
          <w:marTop w:val="0"/>
          <w:marBottom w:val="0"/>
          <w:divBdr>
            <w:top w:val="none" w:sz="0" w:space="0" w:color="auto"/>
            <w:left w:val="none" w:sz="0" w:space="0" w:color="auto"/>
            <w:bottom w:val="none" w:sz="0" w:space="0" w:color="auto"/>
            <w:right w:val="none" w:sz="0" w:space="0" w:color="auto"/>
          </w:divBdr>
        </w:div>
        <w:div w:id="76750131">
          <w:marLeft w:val="0"/>
          <w:marRight w:val="0"/>
          <w:marTop w:val="0"/>
          <w:marBottom w:val="0"/>
          <w:divBdr>
            <w:top w:val="none" w:sz="0" w:space="0" w:color="auto"/>
            <w:left w:val="none" w:sz="0" w:space="0" w:color="auto"/>
            <w:bottom w:val="none" w:sz="0" w:space="0" w:color="auto"/>
            <w:right w:val="none" w:sz="0" w:space="0" w:color="auto"/>
          </w:divBdr>
        </w:div>
        <w:div w:id="730234552">
          <w:marLeft w:val="0"/>
          <w:marRight w:val="0"/>
          <w:marTop w:val="0"/>
          <w:marBottom w:val="0"/>
          <w:divBdr>
            <w:top w:val="none" w:sz="0" w:space="0" w:color="auto"/>
            <w:left w:val="none" w:sz="0" w:space="0" w:color="auto"/>
            <w:bottom w:val="none" w:sz="0" w:space="0" w:color="auto"/>
            <w:right w:val="none" w:sz="0" w:space="0" w:color="auto"/>
          </w:divBdr>
        </w:div>
        <w:div w:id="219676676">
          <w:marLeft w:val="0"/>
          <w:marRight w:val="0"/>
          <w:marTop w:val="0"/>
          <w:marBottom w:val="0"/>
          <w:divBdr>
            <w:top w:val="none" w:sz="0" w:space="0" w:color="auto"/>
            <w:left w:val="none" w:sz="0" w:space="0" w:color="auto"/>
            <w:bottom w:val="none" w:sz="0" w:space="0" w:color="auto"/>
            <w:right w:val="none" w:sz="0" w:space="0" w:color="auto"/>
          </w:divBdr>
        </w:div>
        <w:div w:id="463541312">
          <w:marLeft w:val="0"/>
          <w:marRight w:val="0"/>
          <w:marTop w:val="0"/>
          <w:marBottom w:val="0"/>
          <w:divBdr>
            <w:top w:val="none" w:sz="0" w:space="0" w:color="auto"/>
            <w:left w:val="none" w:sz="0" w:space="0" w:color="auto"/>
            <w:bottom w:val="none" w:sz="0" w:space="0" w:color="auto"/>
            <w:right w:val="none" w:sz="0" w:space="0" w:color="auto"/>
          </w:divBdr>
        </w:div>
        <w:div w:id="1623802560">
          <w:marLeft w:val="0"/>
          <w:marRight w:val="0"/>
          <w:marTop w:val="0"/>
          <w:marBottom w:val="0"/>
          <w:divBdr>
            <w:top w:val="none" w:sz="0" w:space="0" w:color="auto"/>
            <w:left w:val="none" w:sz="0" w:space="0" w:color="auto"/>
            <w:bottom w:val="none" w:sz="0" w:space="0" w:color="auto"/>
            <w:right w:val="none" w:sz="0" w:space="0" w:color="auto"/>
          </w:divBdr>
        </w:div>
        <w:div w:id="1444419585">
          <w:marLeft w:val="0"/>
          <w:marRight w:val="0"/>
          <w:marTop w:val="0"/>
          <w:marBottom w:val="0"/>
          <w:divBdr>
            <w:top w:val="none" w:sz="0" w:space="0" w:color="auto"/>
            <w:left w:val="none" w:sz="0" w:space="0" w:color="auto"/>
            <w:bottom w:val="none" w:sz="0" w:space="0" w:color="auto"/>
            <w:right w:val="none" w:sz="0" w:space="0" w:color="auto"/>
          </w:divBdr>
        </w:div>
        <w:div w:id="1935280305">
          <w:marLeft w:val="0"/>
          <w:marRight w:val="0"/>
          <w:marTop w:val="0"/>
          <w:marBottom w:val="0"/>
          <w:divBdr>
            <w:top w:val="none" w:sz="0" w:space="0" w:color="auto"/>
            <w:left w:val="none" w:sz="0" w:space="0" w:color="auto"/>
            <w:bottom w:val="none" w:sz="0" w:space="0" w:color="auto"/>
            <w:right w:val="none" w:sz="0" w:space="0" w:color="auto"/>
          </w:divBdr>
        </w:div>
        <w:div w:id="1883126817">
          <w:marLeft w:val="0"/>
          <w:marRight w:val="0"/>
          <w:marTop w:val="0"/>
          <w:marBottom w:val="0"/>
          <w:divBdr>
            <w:top w:val="none" w:sz="0" w:space="0" w:color="auto"/>
            <w:left w:val="none" w:sz="0" w:space="0" w:color="auto"/>
            <w:bottom w:val="none" w:sz="0" w:space="0" w:color="auto"/>
            <w:right w:val="none" w:sz="0" w:space="0" w:color="auto"/>
          </w:divBdr>
        </w:div>
        <w:div w:id="1542785202">
          <w:marLeft w:val="0"/>
          <w:marRight w:val="0"/>
          <w:marTop w:val="0"/>
          <w:marBottom w:val="0"/>
          <w:divBdr>
            <w:top w:val="none" w:sz="0" w:space="0" w:color="auto"/>
            <w:left w:val="none" w:sz="0" w:space="0" w:color="auto"/>
            <w:bottom w:val="none" w:sz="0" w:space="0" w:color="auto"/>
            <w:right w:val="none" w:sz="0" w:space="0" w:color="auto"/>
          </w:divBdr>
        </w:div>
        <w:div w:id="485781973">
          <w:marLeft w:val="0"/>
          <w:marRight w:val="0"/>
          <w:marTop w:val="0"/>
          <w:marBottom w:val="0"/>
          <w:divBdr>
            <w:top w:val="none" w:sz="0" w:space="0" w:color="auto"/>
            <w:left w:val="none" w:sz="0" w:space="0" w:color="auto"/>
            <w:bottom w:val="none" w:sz="0" w:space="0" w:color="auto"/>
            <w:right w:val="none" w:sz="0" w:space="0" w:color="auto"/>
          </w:divBdr>
        </w:div>
        <w:div w:id="417556008">
          <w:marLeft w:val="0"/>
          <w:marRight w:val="0"/>
          <w:marTop w:val="0"/>
          <w:marBottom w:val="0"/>
          <w:divBdr>
            <w:top w:val="none" w:sz="0" w:space="0" w:color="auto"/>
            <w:left w:val="none" w:sz="0" w:space="0" w:color="auto"/>
            <w:bottom w:val="none" w:sz="0" w:space="0" w:color="auto"/>
            <w:right w:val="none" w:sz="0" w:space="0" w:color="auto"/>
          </w:divBdr>
        </w:div>
        <w:div w:id="817846098">
          <w:marLeft w:val="0"/>
          <w:marRight w:val="0"/>
          <w:marTop w:val="0"/>
          <w:marBottom w:val="0"/>
          <w:divBdr>
            <w:top w:val="none" w:sz="0" w:space="0" w:color="auto"/>
            <w:left w:val="none" w:sz="0" w:space="0" w:color="auto"/>
            <w:bottom w:val="none" w:sz="0" w:space="0" w:color="auto"/>
            <w:right w:val="none" w:sz="0" w:space="0" w:color="auto"/>
          </w:divBdr>
        </w:div>
        <w:div w:id="18897770">
          <w:marLeft w:val="0"/>
          <w:marRight w:val="0"/>
          <w:marTop w:val="0"/>
          <w:marBottom w:val="0"/>
          <w:divBdr>
            <w:top w:val="none" w:sz="0" w:space="0" w:color="auto"/>
            <w:left w:val="none" w:sz="0" w:space="0" w:color="auto"/>
            <w:bottom w:val="none" w:sz="0" w:space="0" w:color="auto"/>
            <w:right w:val="none" w:sz="0" w:space="0" w:color="auto"/>
          </w:divBdr>
        </w:div>
        <w:div w:id="254090806">
          <w:marLeft w:val="0"/>
          <w:marRight w:val="0"/>
          <w:marTop w:val="0"/>
          <w:marBottom w:val="0"/>
          <w:divBdr>
            <w:top w:val="none" w:sz="0" w:space="0" w:color="auto"/>
            <w:left w:val="none" w:sz="0" w:space="0" w:color="auto"/>
            <w:bottom w:val="none" w:sz="0" w:space="0" w:color="auto"/>
            <w:right w:val="none" w:sz="0" w:space="0" w:color="auto"/>
          </w:divBdr>
        </w:div>
        <w:div w:id="389039682">
          <w:marLeft w:val="0"/>
          <w:marRight w:val="0"/>
          <w:marTop w:val="0"/>
          <w:marBottom w:val="0"/>
          <w:divBdr>
            <w:top w:val="none" w:sz="0" w:space="0" w:color="auto"/>
            <w:left w:val="none" w:sz="0" w:space="0" w:color="auto"/>
            <w:bottom w:val="none" w:sz="0" w:space="0" w:color="auto"/>
            <w:right w:val="none" w:sz="0" w:space="0" w:color="auto"/>
          </w:divBdr>
        </w:div>
        <w:div w:id="1591505147">
          <w:marLeft w:val="0"/>
          <w:marRight w:val="0"/>
          <w:marTop w:val="0"/>
          <w:marBottom w:val="0"/>
          <w:divBdr>
            <w:top w:val="none" w:sz="0" w:space="0" w:color="auto"/>
            <w:left w:val="none" w:sz="0" w:space="0" w:color="auto"/>
            <w:bottom w:val="none" w:sz="0" w:space="0" w:color="auto"/>
            <w:right w:val="none" w:sz="0" w:space="0" w:color="auto"/>
          </w:divBdr>
        </w:div>
        <w:div w:id="1927613793">
          <w:marLeft w:val="0"/>
          <w:marRight w:val="0"/>
          <w:marTop w:val="0"/>
          <w:marBottom w:val="0"/>
          <w:divBdr>
            <w:top w:val="none" w:sz="0" w:space="0" w:color="auto"/>
            <w:left w:val="none" w:sz="0" w:space="0" w:color="auto"/>
            <w:bottom w:val="none" w:sz="0" w:space="0" w:color="auto"/>
            <w:right w:val="none" w:sz="0" w:space="0" w:color="auto"/>
          </w:divBdr>
        </w:div>
        <w:div w:id="1334260145">
          <w:marLeft w:val="0"/>
          <w:marRight w:val="0"/>
          <w:marTop w:val="0"/>
          <w:marBottom w:val="0"/>
          <w:divBdr>
            <w:top w:val="none" w:sz="0" w:space="0" w:color="auto"/>
            <w:left w:val="none" w:sz="0" w:space="0" w:color="auto"/>
            <w:bottom w:val="none" w:sz="0" w:space="0" w:color="auto"/>
            <w:right w:val="none" w:sz="0" w:space="0" w:color="auto"/>
          </w:divBdr>
        </w:div>
      </w:divsChild>
    </w:div>
    <w:div w:id="2099865044">
      <w:bodyDiv w:val="1"/>
      <w:marLeft w:val="0"/>
      <w:marRight w:val="0"/>
      <w:marTop w:val="0"/>
      <w:marBottom w:val="0"/>
      <w:divBdr>
        <w:top w:val="none" w:sz="0" w:space="0" w:color="auto"/>
        <w:left w:val="none" w:sz="0" w:space="0" w:color="auto"/>
        <w:bottom w:val="none" w:sz="0" w:space="0" w:color="auto"/>
        <w:right w:val="none" w:sz="0" w:space="0" w:color="auto"/>
      </w:divBdr>
      <w:divsChild>
        <w:div w:id="149105316">
          <w:marLeft w:val="0"/>
          <w:marRight w:val="0"/>
          <w:marTop w:val="0"/>
          <w:marBottom w:val="0"/>
          <w:divBdr>
            <w:top w:val="none" w:sz="0" w:space="0" w:color="auto"/>
            <w:left w:val="none" w:sz="0" w:space="0" w:color="auto"/>
            <w:bottom w:val="none" w:sz="0" w:space="0" w:color="auto"/>
            <w:right w:val="none" w:sz="0" w:space="0" w:color="auto"/>
          </w:divBdr>
        </w:div>
        <w:div w:id="1479878717">
          <w:marLeft w:val="0"/>
          <w:marRight w:val="0"/>
          <w:marTop w:val="0"/>
          <w:marBottom w:val="0"/>
          <w:divBdr>
            <w:top w:val="none" w:sz="0" w:space="0" w:color="auto"/>
            <w:left w:val="none" w:sz="0" w:space="0" w:color="auto"/>
            <w:bottom w:val="none" w:sz="0" w:space="0" w:color="auto"/>
            <w:right w:val="none" w:sz="0" w:space="0" w:color="auto"/>
          </w:divBdr>
        </w:div>
        <w:div w:id="820737194">
          <w:marLeft w:val="0"/>
          <w:marRight w:val="0"/>
          <w:marTop w:val="0"/>
          <w:marBottom w:val="0"/>
          <w:divBdr>
            <w:top w:val="none" w:sz="0" w:space="0" w:color="auto"/>
            <w:left w:val="none" w:sz="0" w:space="0" w:color="auto"/>
            <w:bottom w:val="none" w:sz="0" w:space="0" w:color="auto"/>
            <w:right w:val="none" w:sz="0" w:space="0" w:color="auto"/>
          </w:divBdr>
        </w:div>
        <w:div w:id="1504975264">
          <w:marLeft w:val="0"/>
          <w:marRight w:val="0"/>
          <w:marTop w:val="0"/>
          <w:marBottom w:val="0"/>
          <w:divBdr>
            <w:top w:val="none" w:sz="0" w:space="0" w:color="auto"/>
            <w:left w:val="none" w:sz="0" w:space="0" w:color="auto"/>
            <w:bottom w:val="none" w:sz="0" w:space="0" w:color="auto"/>
            <w:right w:val="none" w:sz="0" w:space="0" w:color="auto"/>
          </w:divBdr>
        </w:div>
        <w:div w:id="603810684">
          <w:marLeft w:val="0"/>
          <w:marRight w:val="0"/>
          <w:marTop w:val="0"/>
          <w:marBottom w:val="0"/>
          <w:divBdr>
            <w:top w:val="none" w:sz="0" w:space="0" w:color="auto"/>
            <w:left w:val="none" w:sz="0" w:space="0" w:color="auto"/>
            <w:bottom w:val="none" w:sz="0" w:space="0" w:color="auto"/>
            <w:right w:val="none" w:sz="0" w:space="0" w:color="auto"/>
          </w:divBdr>
        </w:div>
        <w:div w:id="624191140">
          <w:marLeft w:val="0"/>
          <w:marRight w:val="0"/>
          <w:marTop w:val="0"/>
          <w:marBottom w:val="0"/>
          <w:divBdr>
            <w:top w:val="none" w:sz="0" w:space="0" w:color="auto"/>
            <w:left w:val="none" w:sz="0" w:space="0" w:color="auto"/>
            <w:bottom w:val="none" w:sz="0" w:space="0" w:color="auto"/>
            <w:right w:val="none" w:sz="0" w:space="0" w:color="auto"/>
          </w:divBdr>
        </w:div>
        <w:div w:id="1257863998">
          <w:marLeft w:val="0"/>
          <w:marRight w:val="0"/>
          <w:marTop w:val="0"/>
          <w:marBottom w:val="0"/>
          <w:divBdr>
            <w:top w:val="none" w:sz="0" w:space="0" w:color="auto"/>
            <w:left w:val="none" w:sz="0" w:space="0" w:color="auto"/>
            <w:bottom w:val="none" w:sz="0" w:space="0" w:color="auto"/>
            <w:right w:val="none" w:sz="0" w:space="0" w:color="auto"/>
          </w:divBdr>
        </w:div>
        <w:div w:id="554586540">
          <w:marLeft w:val="0"/>
          <w:marRight w:val="0"/>
          <w:marTop w:val="0"/>
          <w:marBottom w:val="0"/>
          <w:divBdr>
            <w:top w:val="none" w:sz="0" w:space="0" w:color="auto"/>
            <w:left w:val="none" w:sz="0" w:space="0" w:color="auto"/>
            <w:bottom w:val="none" w:sz="0" w:space="0" w:color="auto"/>
            <w:right w:val="none" w:sz="0" w:space="0" w:color="auto"/>
          </w:divBdr>
        </w:div>
        <w:div w:id="1297643483">
          <w:marLeft w:val="0"/>
          <w:marRight w:val="0"/>
          <w:marTop w:val="0"/>
          <w:marBottom w:val="0"/>
          <w:divBdr>
            <w:top w:val="none" w:sz="0" w:space="0" w:color="auto"/>
            <w:left w:val="none" w:sz="0" w:space="0" w:color="auto"/>
            <w:bottom w:val="none" w:sz="0" w:space="0" w:color="auto"/>
            <w:right w:val="none" w:sz="0" w:space="0" w:color="auto"/>
          </w:divBdr>
        </w:div>
        <w:div w:id="1201363090">
          <w:marLeft w:val="0"/>
          <w:marRight w:val="0"/>
          <w:marTop w:val="0"/>
          <w:marBottom w:val="0"/>
          <w:divBdr>
            <w:top w:val="none" w:sz="0" w:space="0" w:color="auto"/>
            <w:left w:val="none" w:sz="0" w:space="0" w:color="auto"/>
            <w:bottom w:val="none" w:sz="0" w:space="0" w:color="auto"/>
            <w:right w:val="none" w:sz="0" w:space="0" w:color="auto"/>
          </w:divBdr>
        </w:div>
        <w:div w:id="13315061">
          <w:marLeft w:val="0"/>
          <w:marRight w:val="0"/>
          <w:marTop w:val="0"/>
          <w:marBottom w:val="0"/>
          <w:divBdr>
            <w:top w:val="none" w:sz="0" w:space="0" w:color="auto"/>
            <w:left w:val="none" w:sz="0" w:space="0" w:color="auto"/>
            <w:bottom w:val="none" w:sz="0" w:space="0" w:color="auto"/>
            <w:right w:val="none" w:sz="0" w:space="0" w:color="auto"/>
          </w:divBdr>
        </w:div>
        <w:div w:id="1658075085">
          <w:marLeft w:val="0"/>
          <w:marRight w:val="0"/>
          <w:marTop w:val="0"/>
          <w:marBottom w:val="0"/>
          <w:divBdr>
            <w:top w:val="none" w:sz="0" w:space="0" w:color="auto"/>
            <w:left w:val="none" w:sz="0" w:space="0" w:color="auto"/>
            <w:bottom w:val="none" w:sz="0" w:space="0" w:color="auto"/>
            <w:right w:val="none" w:sz="0" w:space="0" w:color="auto"/>
          </w:divBdr>
        </w:div>
        <w:div w:id="1529875074">
          <w:marLeft w:val="0"/>
          <w:marRight w:val="0"/>
          <w:marTop w:val="0"/>
          <w:marBottom w:val="0"/>
          <w:divBdr>
            <w:top w:val="none" w:sz="0" w:space="0" w:color="auto"/>
            <w:left w:val="none" w:sz="0" w:space="0" w:color="auto"/>
            <w:bottom w:val="none" w:sz="0" w:space="0" w:color="auto"/>
            <w:right w:val="none" w:sz="0" w:space="0" w:color="auto"/>
          </w:divBdr>
        </w:div>
        <w:div w:id="587421915">
          <w:marLeft w:val="0"/>
          <w:marRight w:val="0"/>
          <w:marTop w:val="0"/>
          <w:marBottom w:val="0"/>
          <w:divBdr>
            <w:top w:val="none" w:sz="0" w:space="0" w:color="auto"/>
            <w:left w:val="none" w:sz="0" w:space="0" w:color="auto"/>
            <w:bottom w:val="none" w:sz="0" w:space="0" w:color="auto"/>
            <w:right w:val="none" w:sz="0" w:space="0" w:color="auto"/>
          </w:divBdr>
        </w:div>
        <w:div w:id="1957787358">
          <w:marLeft w:val="0"/>
          <w:marRight w:val="0"/>
          <w:marTop w:val="0"/>
          <w:marBottom w:val="0"/>
          <w:divBdr>
            <w:top w:val="none" w:sz="0" w:space="0" w:color="auto"/>
            <w:left w:val="none" w:sz="0" w:space="0" w:color="auto"/>
            <w:bottom w:val="none" w:sz="0" w:space="0" w:color="auto"/>
            <w:right w:val="none" w:sz="0" w:space="0" w:color="auto"/>
          </w:divBdr>
        </w:div>
        <w:div w:id="1413118868">
          <w:marLeft w:val="0"/>
          <w:marRight w:val="0"/>
          <w:marTop w:val="0"/>
          <w:marBottom w:val="0"/>
          <w:divBdr>
            <w:top w:val="none" w:sz="0" w:space="0" w:color="auto"/>
            <w:left w:val="none" w:sz="0" w:space="0" w:color="auto"/>
            <w:bottom w:val="none" w:sz="0" w:space="0" w:color="auto"/>
            <w:right w:val="none" w:sz="0" w:space="0" w:color="auto"/>
          </w:divBdr>
        </w:div>
        <w:div w:id="244337356">
          <w:marLeft w:val="0"/>
          <w:marRight w:val="0"/>
          <w:marTop w:val="0"/>
          <w:marBottom w:val="0"/>
          <w:divBdr>
            <w:top w:val="none" w:sz="0" w:space="0" w:color="auto"/>
            <w:left w:val="none" w:sz="0" w:space="0" w:color="auto"/>
            <w:bottom w:val="none" w:sz="0" w:space="0" w:color="auto"/>
            <w:right w:val="none" w:sz="0" w:space="0" w:color="auto"/>
          </w:divBdr>
        </w:div>
        <w:div w:id="108084656">
          <w:marLeft w:val="0"/>
          <w:marRight w:val="0"/>
          <w:marTop w:val="0"/>
          <w:marBottom w:val="0"/>
          <w:divBdr>
            <w:top w:val="none" w:sz="0" w:space="0" w:color="auto"/>
            <w:left w:val="none" w:sz="0" w:space="0" w:color="auto"/>
            <w:bottom w:val="none" w:sz="0" w:space="0" w:color="auto"/>
            <w:right w:val="none" w:sz="0" w:space="0" w:color="auto"/>
          </w:divBdr>
        </w:div>
        <w:div w:id="866404415">
          <w:marLeft w:val="0"/>
          <w:marRight w:val="0"/>
          <w:marTop w:val="0"/>
          <w:marBottom w:val="0"/>
          <w:divBdr>
            <w:top w:val="none" w:sz="0" w:space="0" w:color="auto"/>
            <w:left w:val="none" w:sz="0" w:space="0" w:color="auto"/>
            <w:bottom w:val="none" w:sz="0" w:space="0" w:color="auto"/>
            <w:right w:val="none" w:sz="0" w:space="0" w:color="auto"/>
          </w:divBdr>
        </w:div>
        <w:div w:id="927347921">
          <w:marLeft w:val="0"/>
          <w:marRight w:val="0"/>
          <w:marTop w:val="0"/>
          <w:marBottom w:val="0"/>
          <w:divBdr>
            <w:top w:val="none" w:sz="0" w:space="0" w:color="auto"/>
            <w:left w:val="none" w:sz="0" w:space="0" w:color="auto"/>
            <w:bottom w:val="none" w:sz="0" w:space="0" w:color="auto"/>
            <w:right w:val="none" w:sz="0" w:space="0" w:color="auto"/>
          </w:divBdr>
        </w:div>
        <w:div w:id="1511749595">
          <w:marLeft w:val="0"/>
          <w:marRight w:val="0"/>
          <w:marTop w:val="0"/>
          <w:marBottom w:val="0"/>
          <w:divBdr>
            <w:top w:val="none" w:sz="0" w:space="0" w:color="auto"/>
            <w:left w:val="none" w:sz="0" w:space="0" w:color="auto"/>
            <w:bottom w:val="none" w:sz="0" w:space="0" w:color="auto"/>
            <w:right w:val="none" w:sz="0" w:space="0" w:color="auto"/>
          </w:divBdr>
        </w:div>
        <w:div w:id="949124454">
          <w:marLeft w:val="0"/>
          <w:marRight w:val="0"/>
          <w:marTop w:val="0"/>
          <w:marBottom w:val="0"/>
          <w:divBdr>
            <w:top w:val="none" w:sz="0" w:space="0" w:color="auto"/>
            <w:left w:val="none" w:sz="0" w:space="0" w:color="auto"/>
            <w:bottom w:val="none" w:sz="0" w:space="0" w:color="auto"/>
            <w:right w:val="none" w:sz="0" w:space="0" w:color="auto"/>
          </w:divBdr>
        </w:div>
        <w:div w:id="1363214385">
          <w:marLeft w:val="0"/>
          <w:marRight w:val="0"/>
          <w:marTop w:val="0"/>
          <w:marBottom w:val="0"/>
          <w:divBdr>
            <w:top w:val="none" w:sz="0" w:space="0" w:color="auto"/>
            <w:left w:val="none" w:sz="0" w:space="0" w:color="auto"/>
            <w:bottom w:val="none" w:sz="0" w:space="0" w:color="auto"/>
            <w:right w:val="none" w:sz="0" w:space="0" w:color="auto"/>
          </w:divBdr>
        </w:div>
        <w:div w:id="1346522032">
          <w:marLeft w:val="0"/>
          <w:marRight w:val="0"/>
          <w:marTop w:val="0"/>
          <w:marBottom w:val="0"/>
          <w:divBdr>
            <w:top w:val="none" w:sz="0" w:space="0" w:color="auto"/>
            <w:left w:val="none" w:sz="0" w:space="0" w:color="auto"/>
            <w:bottom w:val="none" w:sz="0" w:space="0" w:color="auto"/>
            <w:right w:val="none" w:sz="0" w:space="0" w:color="auto"/>
          </w:divBdr>
        </w:div>
        <w:div w:id="923488748">
          <w:marLeft w:val="0"/>
          <w:marRight w:val="0"/>
          <w:marTop w:val="0"/>
          <w:marBottom w:val="0"/>
          <w:divBdr>
            <w:top w:val="none" w:sz="0" w:space="0" w:color="auto"/>
            <w:left w:val="none" w:sz="0" w:space="0" w:color="auto"/>
            <w:bottom w:val="none" w:sz="0" w:space="0" w:color="auto"/>
            <w:right w:val="none" w:sz="0" w:space="0" w:color="auto"/>
          </w:divBdr>
        </w:div>
        <w:div w:id="196766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fael.pinedo@ndorms.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2564</Words>
  <Characters>14617</Characters>
  <Application>Microsoft Office Word</Application>
  <DocSecurity>0</DocSecurity>
  <Lines>121</Lines>
  <Paragraphs>34</Paragraphs>
  <ScaleCrop>false</ScaleCrop>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Burnell</dc:creator>
  <cp:keywords/>
  <dc:description/>
  <cp:lastModifiedBy>Adam Cribbs</cp:lastModifiedBy>
  <cp:revision>4</cp:revision>
  <dcterms:created xsi:type="dcterms:W3CDTF">2021-08-11T10:43:00Z</dcterms:created>
  <dcterms:modified xsi:type="dcterms:W3CDTF">2021-08-11T10:59:00Z</dcterms:modified>
</cp:coreProperties>
</file>